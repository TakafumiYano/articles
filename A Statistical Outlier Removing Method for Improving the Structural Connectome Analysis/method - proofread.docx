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5 -->
  <w:body>
    <w:p>
      <w:pPr>
        <w:ind w:left="0" w:firstLine="0"/>
        <w:rPr>
          <w:rFonts w:ascii="Courier New" w:eastAsia="Courier New" w:hAnsi="Courier New" w:cs="Courier New"/>
          <w:sz w:val="21"/>
          <w:szCs w:val="21"/>
        </w:rPr>
      </w:pPr>
      <w:r>
        <w:rPr>
          <w:rFonts w:ascii="Courier New" w:eastAsia="Courier New" w:hAnsi="Courier New" w:cs="Courier New"/>
          <w:sz w:val="21"/>
          <w:szCs w:val="21"/>
        </w:rPr>
        <w:t>Materials and Method</w:t>
      </w:r>
    </w:p>
    <w:p>
      <w:pPr>
        <w:ind w:left="0" w:firstLine="647"/>
        <w:rPr>
          <w:rFonts w:ascii="Courier New" w:eastAsia="Courier New" w:hAnsi="Courier New" w:cs="Courier New"/>
          <w:sz w:val="21"/>
          <w:szCs w:val="21"/>
        </w:rPr>
      </w:pPr>
      <w:r>
        <w:rPr>
          <w:rFonts w:ascii="Courier New" w:eastAsia="Courier New" w:hAnsi="Courier New" w:cs="Courier New"/>
          <w:sz w:val="21"/>
          <w:szCs w:val="21"/>
        </w:rPr>
        <w:tab/>
        <w:t>The subject of this method is the end</w:t>
      </w:r>
      <w:del w:id="0" w:author="Proofit" w:date="2018-08-03T10:07:09Z">
        <w:r>
          <w:rPr>
            <w:rFonts w:ascii="Courier New" w:eastAsia="Courier New" w:hAnsi="Courier New" w:cs="Courier New"/>
            <w:sz w:val="21"/>
            <w:szCs w:val="21"/>
          </w:rPr>
          <w:delText xml:space="preserve"> </w:delText>
        </w:r>
      </w:del>
      <w:ins w:id="1" w:author="Proofit" w:date="2018-08-03T10:07:09Z">
        <w:r>
          <w:rPr>
            <w:rFonts w:ascii="Courier New" w:eastAsia="Courier New" w:hAnsi="Courier New" w:cs="Courier New"/>
            <w:sz w:val="21"/>
            <w:szCs w:val="21"/>
          </w:rPr>
          <w:t>-</w:t>
        </w:r>
      </w:ins>
      <w:r>
        <w:rPr>
          <w:rFonts w:ascii="Courier New" w:eastAsia="Courier New" w:hAnsi="Courier New" w:cs="Courier New"/>
          <w:sz w:val="21"/>
          <w:szCs w:val="21"/>
        </w:rPr>
        <w:t>to</w:t>
      </w:r>
      <w:del w:id="2" w:author="Proofit" w:date="2018-08-03T10:07:09Z">
        <w:r>
          <w:rPr>
            <w:rFonts w:ascii="Courier New" w:eastAsia="Courier New" w:hAnsi="Courier New" w:cs="Courier New"/>
            <w:sz w:val="21"/>
            <w:szCs w:val="21"/>
          </w:rPr>
          <w:delText xml:space="preserve"> </w:delText>
        </w:r>
      </w:del>
      <w:ins w:id="3" w:author="Proofit" w:date="2018-08-03T10:07:09Z">
        <w:r>
          <w:rPr>
            <w:rFonts w:ascii="Courier New" w:eastAsia="Courier New" w:hAnsi="Courier New" w:cs="Courier New"/>
            <w:sz w:val="21"/>
            <w:szCs w:val="21"/>
          </w:rPr>
          <w:t>-</w:t>
        </w:r>
      </w:ins>
      <w:r>
        <w:rPr>
          <w:rFonts w:ascii="Courier New" w:eastAsia="Courier New" w:hAnsi="Courier New" w:cs="Courier New"/>
          <w:sz w:val="21"/>
          <w:szCs w:val="21"/>
        </w:rPr>
        <w:t xml:space="preserve">end structural connectome networks by probabilistic tractography and the AAL atlas. </w:t>
      </w:r>
      <w:r>
        <w:rPr>
          <w:rFonts w:ascii="Courier New" w:eastAsia="Courier New" w:hAnsi="Courier New" w:cs="Courier New"/>
          <w:sz w:val="21"/>
          <w:szCs w:val="21"/>
        </w:rPr>
        <w:t>Of course,</w:t>
      </w:r>
      <w:del w:id="4" w:author="Proofit" w:date="2018-08-03T10:07:09Z">
        <w:r>
          <w:rPr>
            <w:rFonts w:ascii="Courier New" w:eastAsia="Courier New" w:hAnsi="Courier New" w:cs="Courier New"/>
            <w:sz w:val="21"/>
            <w:szCs w:val="21"/>
          </w:rPr>
          <w:delText xml:space="preserve"> </w:delText>
        </w:r>
      </w:del>
      <w:r>
        <w:rPr>
          <w:rFonts w:ascii="Courier New" w:eastAsia="Courier New" w:hAnsi="Courier New" w:cs="Courier New"/>
          <w:sz w:val="21"/>
          <w:szCs w:val="21"/>
        </w:rPr>
        <w:t xml:space="preserve"> there are other methods rather than probabilistic tractography, but we chose it because probabilistic tractography is commonly used for the structural connectome analysis.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 xml:space="preserve">As a </w:t>
      </w:r>
      <w:del w:id="5" w:author="Proofit" w:date="2018-08-03T10:07:09Z">
        <w:r>
          <w:rPr>
            <w:rFonts w:ascii="Courier New" w:eastAsia="Courier New" w:hAnsi="Courier New" w:cs="Courier New"/>
            <w:sz w:val="21"/>
            <w:szCs w:val="21"/>
          </w:rPr>
          <w:delText>data set</w:delText>
        </w:r>
      </w:del>
      <w:ins w:id="6" w:author="Proofit" w:date="2018-08-03T10:07:09Z">
        <w:r>
          <w:rPr>
            <w:rFonts w:ascii="Courier New" w:eastAsia="Courier New" w:hAnsi="Courier New" w:cs="Courier New"/>
            <w:sz w:val="21"/>
            <w:szCs w:val="21"/>
          </w:rPr>
          <w:t>dataset</w:t>
        </w:r>
      </w:ins>
      <w:r>
        <w:rPr>
          <w:rFonts w:ascii="Courier New" w:eastAsia="Courier New" w:hAnsi="Courier New" w:cs="Courier New"/>
          <w:sz w:val="21"/>
          <w:szCs w:val="21"/>
        </w:rPr>
        <w:t xml:space="preserve">, eleven healthy subjects of the Human Connectome Project (HCP) were randomly extracted. </w:t>
      </w:r>
      <w:r>
        <w:rPr>
          <w:rFonts w:ascii="Courier New" w:eastAsia="Courier New" w:hAnsi="Courier New" w:cs="Courier New"/>
          <w:sz w:val="21"/>
          <w:szCs w:val="21"/>
        </w:rPr>
        <w:t>The extracted sub-dataset contained 8</w:t>
      </w:r>
      <w:ins w:id="7" w:author="Proofit" w:date="2018-08-03T10:07:09Z">
        <w:r>
          <w:rPr>
            <w:rFonts w:ascii="Courier New" w:eastAsia="Courier New" w:hAnsi="Courier New" w:cs="Courier New"/>
            <w:sz w:val="21"/>
            <w:szCs w:val="21"/>
          </w:rPr>
          <w:t> </w:t>
        </w:r>
      </w:ins>
      <w:r>
        <w:rPr>
          <w:rFonts w:ascii="Courier New" w:eastAsia="Courier New" w:hAnsi="Courier New" w:cs="Courier New"/>
          <w:sz w:val="21"/>
          <w:szCs w:val="21"/>
        </w:rPr>
        <w:t xml:space="preserve">males and </w:t>
      </w:r>
      <w:del w:id="8" w:author="Proofit" w:date="2018-08-03T10:07:09Z">
        <w:r>
          <w:rPr>
            <w:rFonts w:ascii="Courier New" w:eastAsia="Courier New" w:hAnsi="Courier New" w:cs="Courier New"/>
            <w:sz w:val="21"/>
            <w:szCs w:val="21"/>
          </w:rPr>
          <w:delText>three</w:delText>
        </w:r>
      </w:del>
      <w:ins w:id="9" w:author="Proofit" w:date="2018-08-03T10:07:09Z">
        <w:r>
          <w:rPr>
            <w:rFonts w:ascii="Courier New" w:eastAsia="Courier New" w:hAnsi="Courier New" w:cs="Courier New"/>
            <w:sz w:val="21"/>
            <w:szCs w:val="21"/>
          </w:rPr>
          <w:t>3</w:t>
        </w:r>
      </w:ins>
      <w:r>
        <w:rPr>
          <w:rFonts w:ascii="Courier New" w:eastAsia="Courier New" w:hAnsi="Courier New" w:cs="Courier New"/>
          <w:sz w:val="21"/>
          <w:szCs w:val="21"/>
        </w:rPr>
        <w:t xml:space="preserve"> </w:t>
      </w:r>
      <w:del w:id="10" w:author="Proofit" w:date="2018-08-03T10:07:09Z">
        <w:r>
          <w:rPr>
            <w:rFonts w:ascii="Courier New" w:eastAsia="Courier New" w:hAnsi="Courier New" w:cs="Courier New"/>
            <w:sz w:val="21"/>
            <w:szCs w:val="21"/>
          </w:rPr>
          <w:delText>female</w:delText>
        </w:r>
      </w:del>
      <w:ins w:id="11" w:author="Proofit" w:date="2018-08-03T10:07:09Z">
        <w:r>
          <w:rPr>
            <w:rFonts w:ascii="Courier New" w:eastAsia="Courier New" w:hAnsi="Courier New" w:cs="Courier New"/>
            <w:sz w:val="21"/>
            <w:szCs w:val="21"/>
          </w:rPr>
          <w:t>females</w:t>
        </w:r>
      </w:ins>
      <w:r>
        <w:rPr>
          <w:rFonts w:ascii="Courier New" w:eastAsia="Courier New" w:hAnsi="Courier New" w:cs="Courier New"/>
          <w:sz w:val="21"/>
          <w:szCs w:val="21"/>
        </w:rPr>
        <w:t xml:space="preserve">, and the average age was 25 years old. </w:t>
      </w:r>
      <w:r>
        <w:rPr>
          <w:rFonts w:ascii="Courier New" w:eastAsia="Courier New" w:hAnsi="Courier New" w:cs="Courier New"/>
          <w:sz w:val="21"/>
          <w:szCs w:val="21"/>
        </w:rPr>
        <w:t xml:space="preserve">The Preprocessed Diffusion MRI data and the Preprocessed Structure Data of HCP were downloaded from the 1,200-subject release of the HCP dataset. </w:t>
      </w:r>
      <w:r>
        <w:rPr>
          <w:rFonts w:ascii="Courier New" w:eastAsia="Courier New" w:hAnsi="Courier New" w:cs="Courier New"/>
          <w:sz w:val="21"/>
          <w:szCs w:val="21"/>
        </w:rPr>
        <w:t>The details of the HCP is referred to the paper (Van Essen et al. and Sotiropoulos et al.) for more details about the data acquisition and preprocessing.</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MS Gothic" w:eastAsia="MS Gothic" w:hAnsi="MS Gothic" w:cs="MS Gothic"/>
          <w:sz w:val="21"/>
          <w:szCs w:val="21"/>
        </w:rPr>
        <w:t>・</w:t>
      </w:r>
      <w:r>
        <w:rPr>
          <w:rFonts w:ascii="Courier New" w:eastAsia="Courier New" w:hAnsi="Courier New" w:cs="Courier New"/>
          <w:sz w:val="21"/>
          <w:szCs w:val="21"/>
        </w:rPr>
        <w:t>A Construction of Tractograms and Connectomes</w:t>
      </w:r>
    </w:p>
    <w:p>
      <w:pPr>
        <w:ind w:left="0" w:firstLine="647"/>
        <w:rPr>
          <w:rFonts w:ascii="Courier New" w:eastAsia="Courier New" w:hAnsi="Courier New" w:cs="Courier New"/>
          <w:sz w:val="21"/>
          <w:szCs w:val="21"/>
        </w:rPr>
      </w:pPr>
      <w:r>
        <w:rPr>
          <w:rFonts w:ascii="Courier New" w:eastAsia="Courier New" w:hAnsi="Courier New" w:cs="Courier New"/>
          <w:sz w:val="21"/>
          <w:szCs w:val="21"/>
        </w:rPr>
        <w:tab/>
        <w:t>The diffusion-weighted image data were processed following this anatomically</w:t>
      </w:r>
      <w:del w:id="12" w:author="Proofit" w:date="2018-08-03T10:07:09Z">
        <w:r>
          <w:rPr>
            <w:rFonts w:ascii="Courier New" w:eastAsia="Courier New" w:hAnsi="Courier New" w:cs="Courier New"/>
            <w:sz w:val="21"/>
            <w:szCs w:val="21"/>
          </w:rPr>
          <w:delText xml:space="preserve"> </w:delText>
        </w:r>
      </w:del>
      <w:ins w:id="13" w:author="Proofit" w:date="2018-08-03T10:07:09Z">
        <w:r>
          <w:rPr>
            <w:rFonts w:ascii="Courier New" w:eastAsia="Courier New" w:hAnsi="Courier New" w:cs="Courier New"/>
            <w:sz w:val="21"/>
            <w:szCs w:val="21"/>
          </w:rPr>
          <w:t>-</w:t>
        </w:r>
      </w:ins>
      <w:r>
        <w:rPr>
          <w:rFonts w:ascii="Courier New" w:eastAsia="Courier New" w:hAnsi="Courier New" w:cs="Courier New"/>
          <w:sz w:val="21"/>
          <w:szCs w:val="21"/>
        </w:rPr>
        <w:t xml:space="preserve">constrained tractography (ACT) procedure. </w:t>
      </w:r>
      <w:r>
        <w:rPr>
          <w:rFonts w:ascii="Courier New" w:eastAsia="Courier New" w:hAnsi="Courier New" w:cs="Courier New"/>
          <w:sz w:val="21"/>
          <w:szCs w:val="21"/>
        </w:rPr>
        <w:t xml:space="preserve">In summary, a tissue-segmented image (5TT image) was generated from </w:t>
      </w:r>
      <w:ins w:id="14" w:author="Proofit" w:date="2018-08-03T10:07:09Z">
        <w:r>
          <w:rPr>
            <w:rFonts w:ascii="Courier New" w:eastAsia="Courier New" w:hAnsi="Courier New" w:cs="Courier New"/>
            <w:sz w:val="21"/>
            <w:szCs w:val="21"/>
          </w:rPr>
          <w:t>a </w:t>
        </w:r>
      </w:ins>
      <w:r>
        <w:rPr>
          <w:rFonts w:ascii="Courier New" w:eastAsia="Courier New" w:hAnsi="Courier New" w:cs="Courier New"/>
          <w:sz w:val="21"/>
          <w:szCs w:val="21"/>
        </w:rPr>
        <w:t xml:space="preserve">T1 weighted image by MRtrix3 command (MRtrix3 command 5ttgen). </w:t>
      </w:r>
      <w:r>
        <w:rPr>
          <w:rFonts w:ascii="Courier New" w:eastAsia="Courier New" w:hAnsi="Courier New" w:cs="Courier New"/>
          <w:sz w:val="21"/>
          <w:szCs w:val="21"/>
        </w:rPr>
        <w:t xml:space="preserve">The original diffusion-weighted image of HCP was multi-shell diffusion image, and we extracted the single-shell of b=2,000 images by MRtrix3 command (MRtrix3 command dwi2extracts) because the LiFE post-procedure required a huge memory consumption and computations. </w:t>
      </w:r>
      <w:r>
        <w:rPr>
          <w:rFonts w:ascii="Courier New" w:eastAsia="Courier New" w:hAnsi="Courier New" w:cs="Courier New"/>
          <w:sz w:val="21"/>
          <w:szCs w:val="21"/>
        </w:rPr>
        <w:t xml:space="preserve">To avoid this memory consumption </w:t>
      </w:r>
      <w:del w:id="15" w:author="Proofit" w:date="2018-08-03T10:18:27Z">
        <w:r>
          <w:rPr>
            <w:rFonts w:ascii="Courier New" w:eastAsia="Courier New" w:hAnsi="Courier New" w:cs="Courier New"/>
            <w:sz w:val="21"/>
            <w:szCs w:val="21"/>
          </w:rPr>
          <w:delText>about</w:delText>
        </w:r>
      </w:del>
      <w:ins w:id="16" w:author="Proofit" w:date="2018-08-03T10:18:27Z">
        <w:r>
          <w:rPr>
            <w:rFonts w:ascii="Courier New" w:eastAsia="Courier New" w:hAnsi="Courier New" w:cs="Courier New"/>
            <w:sz w:val="21"/>
            <w:szCs w:val="21"/>
          </w:rPr>
          <w:t>(approximately</w:t>
        </w:r>
      </w:ins>
      <w:r>
        <w:rPr>
          <w:rFonts w:ascii="Courier New" w:eastAsia="Courier New" w:hAnsi="Courier New" w:cs="Courier New"/>
          <w:sz w:val="21"/>
          <w:szCs w:val="21"/>
        </w:rPr>
        <w:t xml:space="preserve"> </w:t>
      </w:r>
      <w:del w:id="17" w:author="Proofit" w:date="2018-08-03T10:18:27Z">
        <w:r>
          <w:rPr>
            <w:rFonts w:ascii="Courier New" w:eastAsia="Courier New" w:hAnsi="Courier New" w:cs="Courier New"/>
            <w:sz w:val="21"/>
            <w:szCs w:val="21"/>
          </w:rPr>
          <w:delText>(~</w:delText>
        </w:r>
      </w:del>
      <w:r>
        <w:rPr>
          <w:rFonts w:ascii="Courier New" w:eastAsia="Courier New" w:hAnsi="Courier New" w:cs="Courier New"/>
          <w:sz w:val="21"/>
          <w:szCs w:val="21"/>
        </w:rPr>
        <w:t>500GB</w:t>
      </w:r>
      <w:del w:id="18" w:author="Proofit" w:date="2018-08-03T10:18:27Z">
        <w:r>
          <w:rPr>
            <w:rFonts w:ascii="Courier New" w:eastAsia="Courier New" w:hAnsi="Courier New" w:cs="Courier New"/>
            <w:sz w:val="21"/>
            <w:szCs w:val="21"/>
          </w:rPr>
          <w:delText xml:space="preserve"> Memory Usage</w:delText>
        </w:r>
      </w:del>
      <w:r>
        <w:rPr>
          <w:rFonts w:ascii="Courier New" w:eastAsia="Courier New" w:hAnsi="Courier New" w:cs="Courier New"/>
          <w:sz w:val="21"/>
          <w:szCs w:val="21"/>
        </w:rPr>
        <w:t xml:space="preserve">), we extracted single-shell images and reduced memory consumption. </w:t>
      </w:r>
      <w:r>
        <w:rPr>
          <w:rFonts w:ascii="Courier New" w:eastAsia="Courier New" w:hAnsi="Courier New" w:cs="Courier New"/>
          <w:sz w:val="21"/>
          <w:szCs w:val="21"/>
        </w:rPr>
        <w:t xml:space="preserve">Then, the response function was estimated </w:t>
      </w:r>
      <w:del w:id="19" w:author="Proofit" w:date="2018-08-03T10:18:27Z">
        <w:r>
          <w:rPr>
            <w:rFonts w:ascii="Courier New" w:eastAsia="Courier New" w:hAnsi="Courier New" w:cs="Courier New"/>
            <w:sz w:val="21"/>
            <w:szCs w:val="21"/>
          </w:rPr>
          <w:delText>by</w:delText>
        </w:r>
      </w:del>
      <w:ins w:id="20" w:author="Proofit" w:date="2018-08-03T10:18:27Z">
        <w:r>
          <w:rPr>
            <w:rFonts w:ascii="Courier New" w:eastAsia="Courier New" w:hAnsi="Courier New" w:cs="Courier New"/>
            <w:sz w:val="21"/>
            <w:szCs w:val="21"/>
          </w:rPr>
          <w:t>using</w:t>
        </w:r>
      </w:ins>
      <w:r>
        <w:rPr>
          <w:rFonts w:ascii="Courier New" w:eastAsia="Courier New" w:hAnsi="Courier New" w:cs="Courier New"/>
          <w:sz w:val="21"/>
          <w:szCs w:val="21"/>
        </w:rPr>
        <w:t xml:space="preserve"> the Tournier algorithm, and </w:t>
      </w:r>
      <w:del w:id="21" w:author="Proofit" w:date="2018-08-03T10:18:27Z">
        <w:r>
          <w:rPr>
            <w:rFonts w:ascii="Courier New" w:eastAsia="Courier New" w:hAnsi="Courier New" w:cs="Courier New"/>
            <w:sz w:val="21"/>
            <w:szCs w:val="21"/>
          </w:rPr>
          <w:delText>the</w:delText>
        </w:r>
      </w:del>
      <w:ins w:id="22" w:author="Proofit" w:date="2018-08-03T10:18:27Z">
        <w:r>
          <w:rPr>
            <w:rFonts w:ascii="Courier New" w:eastAsia="Courier New" w:hAnsi="Courier New" w:cs="Courier New"/>
            <w:sz w:val="21"/>
            <w:szCs w:val="21"/>
          </w:rPr>
          <w:t>a</w:t>
        </w:r>
      </w:ins>
      <w:r>
        <w:rPr>
          <w:rFonts w:ascii="Courier New" w:eastAsia="Courier New" w:hAnsi="Courier New" w:cs="Courier New"/>
          <w:sz w:val="21"/>
          <w:szCs w:val="21"/>
        </w:rPr>
        <w:t xml:space="preserve"> </w:t>
      </w:r>
      <w:del w:id="23" w:author="Proofit" w:date="2018-08-03T10:18:27Z">
        <w:r>
          <w:rPr>
            <w:rFonts w:ascii="Courier New" w:eastAsia="Courier New" w:hAnsi="Courier New" w:cs="Courier New"/>
            <w:sz w:val="21"/>
            <w:szCs w:val="21"/>
          </w:rPr>
          <w:delText>Single</w:delText>
        </w:r>
      </w:del>
      <w:ins w:id="24" w:author="Proofit" w:date="2018-08-03T10:18:27Z">
        <w:r>
          <w:rPr>
            <w:rFonts w:ascii="Courier New" w:eastAsia="Courier New" w:hAnsi="Courier New" w:cs="Courier New"/>
            <w:sz w:val="21"/>
            <w:szCs w:val="21"/>
          </w:rPr>
          <w:t>single</w:t>
        </w:r>
      </w:ins>
      <w:r>
        <w:rPr>
          <w:rFonts w:ascii="Courier New" w:eastAsia="Courier New" w:hAnsi="Courier New" w:cs="Courier New"/>
          <w:sz w:val="21"/>
          <w:szCs w:val="21"/>
        </w:rPr>
        <w:t xml:space="preserve">-shell Constrained Spherical Deconvolution (SCSD) was performed with the MRtrix3 </w:t>
      </w:r>
      <w:del w:id="25" w:author="Proofit" w:date="2018-08-03T10:18:27Z">
        <w:r>
          <w:rPr>
            <w:rFonts w:ascii="Courier New" w:eastAsia="Courier New" w:hAnsi="Courier New" w:cs="Courier New"/>
            <w:sz w:val="21"/>
            <w:szCs w:val="21"/>
          </w:rPr>
          <w:delText>command</w:delText>
        </w:r>
      </w:del>
      <w:ins w:id="26" w:author="Proofit" w:date="2018-08-03T10:18:27Z">
        <w:r>
          <w:rPr>
            <w:rFonts w:ascii="Courier New" w:eastAsia="Courier New" w:hAnsi="Courier New" w:cs="Courier New"/>
            <w:sz w:val="21"/>
            <w:szCs w:val="21"/>
          </w:rPr>
          <w:t>commands</w:t>
        </w:r>
      </w:ins>
      <w:r>
        <w:rPr>
          <w:rFonts w:ascii="Courier New" w:eastAsia="Courier New" w:hAnsi="Courier New" w:cs="Courier New"/>
          <w:sz w:val="21"/>
          <w:szCs w:val="21"/>
        </w:rPr>
        <w:t xml:space="preserve"> dwi2fod and dwi2response. </w:t>
      </w:r>
      <w:r>
        <w:rPr>
          <w:rFonts w:ascii="Courier New" w:eastAsia="Courier New" w:hAnsi="Courier New" w:cs="Courier New"/>
          <w:sz w:val="21"/>
          <w:szCs w:val="21"/>
        </w:rPr>
        <w:t xml:space="preserve">The </w:t>
      </w:r>
      <w:del w:id="27" w:author="Proofit" w:date="2018-08-03T10:18:27Z">
        <w:r>
          <w:rPr>
            <w:rFonts w:ascii="Courier New" w:eastAsia="Courier New" w:hAnsi="Courier New" w:cs="Courier New"/>
            <w:sz w:val="21"/>
            <w:szCs w:val="21"/>
          </w:rPr>
          <w:delText>parameters</w:delText>
        </w:r>
      </w:del>
      <w:ins w:id="28" w:author="Proofit" w:date="2018-08-03T10:18:27Z">
        <w:r>
          <w:rPr>
            <w:rFonts w:ascii="Courier New" w:eastAsia="Courier New" w:hAnsi="Courier New" w:cs="Courier New"/>
            <w:sz w:val="21"/>
            <w:szCs w:val="21"/>
          </w:rPr>
          <w:t>parameter</w:t>
        </w:r>
      </w:ins>
      <w:r>
        <w:rPr>
          <w:rFonts w:ascii="Courier New" w:eastAsia="Courier New" w:hAnsi="Courier New" w:cs="Courier New"/>
          <w:sz w:val="21"/>
          <w:szCs w:val="21"/>
        </w:rPr>
        <w:t xml:space="preserve"> of each command </w:t>
      </w:r>
      <w:del w:id="29" w:author="Proofit" w:date="2018-08-03T10:18:27Z">
        <w:r>
          <w:rPr>
            <w:rFonts w:ascii="Courier New" w:eastAsia="Courier New" w:hAnsi="Courier New" w:cs="Courier New"/>
            <w:sz w:val="21"/>
            <w:szCs w:val="21"/>
          </w:rPr>
          <w:delText>were</w:delText>
        </w:r>
      </w:del>
      <w:ins w:id="30" w:author="Proofit" w:date="2018-08-03T10:18:27Z">
        <w:r>
          <w:rPr>
            <w:rFonts w:ascii="Courier New" w:eastAsia="Courier New" w:hAnsi="Courier New" w:cs="Courier New"/>
            <w:sz w:val="21"/>
            <w:szCs w:val="21"/>
          </w:rPr>
          <w:t>was</w:t>
        </w:r>
      </w:ins>
      <w:r>
        <w:rPr>
          <w:rFonts w:ascii="Courier New" w:eastAsia="Courier New" w:hAnsi="Courier New" w:cs="Courier New"/>
          <w:sz w:val="21"/>
          <w:szCs w:val="21"/>
        </w:rPr>
        <w:t xml:space="preserve"> that the maximum spherical harmonic order (lmax) was 6.</w:t>
      </w:r>
    </w:p>
    <w:p>
      <w:pPr>
        <w:ind w:left="0" w:firstLine="0"/>
        <w:rPr>
          <w:rFonts w:ascii="Courier New" w:eastAsia="Courier New" w:hAnsi="Courier New" w:cs="Courier New"/>
          <w:sz w:val="21"/>
          <w:szCs w:val="21"/>
        </w:rPr>
      </w:pPr>
      <w:r>
        <w:rPr>
          <w:rFonts w:ascii="Courier New" w:eastAsia="Courier New" w:hAnsi="Courier New" w:cs="Courier New"/>
          <w:sz w:val="21"/>
          <w:szCs w:val="21"/>
        </w:rPr>
        <w:t xml:space="preserve">Afterward, the initial tractogram was generated by the iFOD2 algorithm with the anatomy constraint. </w:t>
      </w:r>
      <w:r>
        <w:rPr>
          <w:rFonts w:ascii="Courier New" w:eastAsia="Courier New" w:hAnsi="Courier New" w:cs="Courier New"/>
          <w:sz w:val="21"/>
          <w:szCs w:val="21"/>
        </w:rPr>
        <w:t xml:space="preserve">This processing generated </w:t>
      </w:r>
      <w:del w:id="31" w:author="Proofit" w:date="2018-08-03T10:18:27Z">
        <w:r>
          <w:rPr>
            <w:rFonts w:ascii="Courier New" w:eastAsia="Courier New" w:hAnsi="Courier New" w:cs="Courier New"/>
            <w:sz w:val="21"/>
            <w:szCs w:val="21"/>
          </w:rPr>
          <w:delText>1</w:delText>
        </w:r>
      </w:del>
      <w:ins w:id="32" w:author="Proofit" w:date="2018-08-03T10:18:27Z">
        <w:r>
          <w:rPr>
            <w:rFonts w:ascii="Courier New" w:eastAsia="Courier New" w:hAnsi="Courier New" w:cs="Courier New"/>
            <w:sz w:val="21"/>
            <w:szCs w:val="21"/>
          </w:rPr>
          <w:t>one</w:t>
        </w:r>
      </w:ins>
      <w:r>
        <w:rPr>
          <w:rFonts w:ascii="Courier New" w:eastAsia="Courier New" w:hAnsi="Courier New" w:cs="Courier New"/>
          <w:sz w:val="21"/>
          <w:szCs w:val="21"/>
        </w:rPr>
        <w:t xml:space="preserve"> million streamlines</w:t>
      </w:r>
      <w:del w:id="33" w:author="Proofit" w:date="2018-08-03T10:18:27Z">
        <w:r>
          <w:rPr>
            <w:rFonts w:ascii="Courier New" w:eastAsia="Courier New" w:hAnsi="Courier New" w:cs="Courier New"/>
            <w:sz w:val="21"/>
            <w:szCs w:val="21"/>
          </w:rPr>
          <w:delText>,</w:delText>
        </w:r>
      </w:del>
      <w:ins w:id="34" w:author="Proofit" w:date="2018-08-03T10:18:27Z">
        <w:r>
          <w:rPr>
            <w:rFonts w:ascii="Courier New" w:eastAsia="Courier New" w:hAnsi="Courier New" w:cs="Courier New"/>
            <w:sz w:val="21"/>
            <w:szCs w:val="21"/>
          </w:rPr>
          <w:t xml:space="preserve"> in</w:t>
        </w:r>
      </w:ins>
      <w:r>
        <w:rPr>
          <w:rFonts w:ascii="Courier New" w:eastAsia="Courier New" w:hAnsi="Courier New" w:cs="Courier New"/>
          <w:sz w:val="21"/>
          <w:szCs w:val="21"/>
        </w:rPr>
        <w:t xml:space="preserve"> </w:t>
      </w:r>
      <w:del w:id="35" w:author="Proofit" w:date="2018-08-03T10:18:27Z">
        <w:r>
          <w:rPr>
            <w:rFonts w:ascii="Courier New" w:eastAsia="Courier New" w:hAnsi="Courier New" w:cs="Courier New"/>
            <w:sz w:val="21"/>
            <w:szCs w:val="21"/>
          </w:rPr>
          <w:delText>where</w:delText>
        </w:r>
      </w:del>
      <w:ins w:id="36" w:author="Proofit" w:date="2018-08-03T10:18:27Z">
        <w:r>
          <w:rPr>
            <w:rFonts w:ascii="Courier New" w:eastAsia="Courier New" w:hAnsi="Courier New" w:cs="Courier New"/>
            <w:sz w:val="21"/>
            <w:szCs w:val="21"/>
          </w:rPr>
          <w:t>which</w:t>
        </w:r>
      </w:ins>
      <w:r>
        <w:rPr>
          <w:rFonts w:ascii="Courier New" w:eastAsia="Courier New" w:hAnsi="Courier New" w:cs="Courier New"/>
          <w:sz w:val="21"/>
          <w:szCs w:val="21"/>
        </w:rPr>
        <w:t xml:space="preserve"> maximum tract length = 250 millimeters, FA cutoff = 0.06,</w:t>
      </w:r>
      <w:ins w:id="37" w:author="Proofit" w:date="2018-08-03T10:18:27Z">
        <w:r>
          <w:rPr>
            <w:rFonts w:ascii="Courier New" w:eastAsia="Courier New" w:hAnsi="Courier New" w:cs="Courier New"/>
            <w:sz w:val="21"/>
            <w:szCs w:val="21"/>
          </w:rPr>
          <w:t xml:space="preserve"> and</w:t>
        </w:r>
      </w:ins>
      <w:r>
        <w:rPr>
          <w:rFonts w:ascii="Courier New" w:eastAsia="Courier New" w:hAnsi="Courier New" w:cs="Courier New"/>
          <w:sz w:val="21"/>
          <w:szCs w:val="21"/>
        </w:rPr>
        <w:t xml:space="preserve"> seed_image = GM_WM interface. </w:t>
      </w:r>
      <w:r>
        <w:rPr>
          <w:rFonts w:ascii="Courier New" w:eastAsia="Courier New" w:hAnsi="Courier New" w:cs="Courier New"/>
          <w:sz w:val="21"/>
          <w:szCs w:val="21"/>
        </w:rPr>
        <w:t>In the anatomy constraint, the streamlines that reached the GM boundaries were within</w:t>
      </w:r>
      <w:ins w:id="38" w:author="Proofit" w:date="2018-08-03T10:18:27Z">
        <w:r>
          <w:rPr>
            <w:rFonts w:ascii="Courier New" w:eastAsia="Courier New" w:hAnsi="Courier New" w:cs="Courier New"/>
            <w:sz w:val="21"/>
            <w:szCs w:val="21"/>
          </w:rPr>
          <w:t xml:space="preserve"> both</w:t>
        </w:r>
      </w:ins>
      <w:r>
        <w:rPr>
          <w:rFonts w:ascii="Courier New" w:eastAsia="Courier New" w:hAnsi="Courier New" w:cs="Courier New"/>
          <w:sz w:val="21"/>
          <w:szCs w:val="21"/>
        </w:rPr>
        <w:t xml:space="preserve"> gray matter and white matter.</w:t>
      </w:r>
    </w:p>
    <w:p>
      <w:pPr>
        <w:ind w:left="0" w:firstLine="647"/>
        <w:rPr>
          <w:rFonts w:ascii="Courier New" w:eastAsia="Courier New" w:hAnsi="Courier New" w:cs="Courier New"/>
          <w:sz w:val="21"/>
          <w:szCs w:val="21"/>
        </w:rPr>
      </w:pPr>
      <w:r>
        <w:rPr>
          <w:rFonts w:ascii="Courier New" w:eastAsia="Courier New" w:hAnsi="Courier New" w:cs="Courier New"/>
          <w:sz w:val="21"/>
          <w:szCs w:val="21"/>
        </w:rPr>
        <w:tab/>
        <w:t xml:space="preserve">Then, Spherical Deconvolution Informed Filtering of Tractograms (SIFT) methodology and Linear Fascicle Evaluation (LiFE) were applied to </w:t>
      </w:r>
      <w:del w:id="39" w:author="Proofit" w:date="2018-08-03T10:18:27Z">
        <w:r>
          <w:rPr>
            <w:rFonts w:ascii="Courier New" w:eastAsia="Courier New" w:hAnsi="Courier New" w:cs="Courier New"/>
            <w:sz w:val="21"/>
            <w:szCs w:val="21"/>
          </w:rPr>
          <w:delText>these</w:delText>
        </w:r>
      </w:del>
      <w:ins w:id="40" w:author="Proofit" w:date="2018-08-03T10:18:27Z">
        <w:r>
          <w:rPr>
            <w:rFonts w:ascii="Courier New" w:eastAsia="Courier New" w:hAnsi="Courier New" w:cs="Courier New"/>
            <w:sz w:val="21"/>
            <w:szCs w:val="21"/>
          </w:rPr>
          <w:t>the</w:t>
        </w:r>
      </w:ins>
      <w:r>
        <w:rPr>
          <w:rFonts w:ascii="Courier New" w:eastAsia="Courier New" w:hAnsi="Courier New" w:cs="Courier New"/>
          <w:sz w:val="21"/>
          <w:szCs w:val="21"/>
        </w:rPr>
        <w:t xml:space="preserve"> tractograms generated by the above procedure. </w:t>
      </w:r>
      <w:r>
        <w:rPr>
          <w:rFonts w:ascii="Courier New" w:eastAsia="Courier New" w:hAnsi="Courier New" w:cs="Courier New"/>
          <w:sz w:val="21"/>
          <w:szCs w:val="21"/>
        </w:rPr>
        <w:t xml:space="preserve">The parameter </w:t>
      </w:r>
      <w:del w:id="41" w:author="Proofit" w:date="2018-08-03T10:18:27Z">
        <w:r>
          <w:rPr>
            <w:rFonts w:ascii="Courier New" w:eastAsia="Courier New" w:hAnsi="Courier New" w:cs="Courier New"/>
            <w:sz w:val="21"/>
            <w:szCs w:val="21"/>
          </w:rPr>
          <w:delText>of</w:delText>
        </w:r>
      </w:del>
      <w:ins w:id="42" w:author="Proofit" w:date="2018-08-03T10:18:27Z">
        <w:r>
          <w:rPr>
            <w:rFonts w:ascii="Courier New" w:eastAsia="Courier New" w:hAnsi="Courier New" w:cs="Courier New"/>
            <w:sz w:val="21"/>
            <w:szCs w:val="21"/>
          </w:rPr>
          <w:t>for</w:t>
        </w:r>
      </w:ins>
      <w:r>
        <w:rPr>
          <w:rFonts w:ascii="Courier New" w:eastAsia="Courier New" w:hAnsi="Courier New" w:cs="Courier New"/>
          <w:sz w:val="21"/>
          <w:szCs w:val="21"/>
        </w:rPr>
        <w:t xml:space="preserve"> reducing </w:t>
      </w:r>
      <w:ins w:id="43" w:author="Proofit" w:date="2018-08-03T10:18:27Z">
        <w:r>
          <w:rPr>
            <w:rFonts w:ascii="Courier New" w:eastAsia="Courier New" w:hAnsi="Courier New" w:cs="Courier New"/>
            <w:sz w:val="21"/>
            <w:szCs w:val="21"/>
          </w:rPr>
          <w:t xml:space="preserve">the </w:t>
        </w:r>
      </w:ins>
      <w:r>
        <w:rPr>
          <w:rFonts w:ascii="Courier New" w:eastAsia="Courier New" w:hAnsi="Courier New" w:cs="Courier New"/>
          <w:sz w:val="21"/>
          <w:szCs w:val="21"/>
        </w:rPr>
        <w:t xml:space="preserve">ratio for SIFT was 50%. </w:t>
      </w:r>
      <w:r>
        <w:rPr>
          <w:rFonts w:ascii="Courier New" w:eastAsia="Courier New" w:hAnsi="Courier New" w:cs="Courier New"/>
          <w:sz w:val="21"/>
          <w:szCs w:val="21"/>
        </w:rPr>
        <w:t xml:space="preserve">The LiFE algorithm requires </w:t>
      </w:r>
      <w:del w:id="44" w:author="Proofit" w:date="2018-08-03T10:18:27Z">
        <w:r>
          <w:rPr>
            <w:rFonts w:ascii="Courier New" w:eastAsia="Courier New" w:hAnsi="Courier New" w:cs="Courier New"/>
            <w:sz w:val="21"/>
            <w:szCs w:val="21"/>
          </w:rPr>
          <w:delText>a huge</w:delText>
        </w:r>
      </w:del>
      <w:ins w:id="45" w:author="Proofit" w:date="2018-08-03T10:18:27Z">
        <w:r>
          <w:rPr>
            <w:rFonts w:ascii="Courier New" w:eastAsia="Courier New" w:hAnsi="Courier New" w:cs="Courier New"/>
            <w:sz w:val="21"/>
            <w:szCs w:val="21"/>
          </w:rPr>
          <w:t>massive</w:t>
        </w:r>
      </w:ins>
      <w:r>
        <w:rPr>
          <w:rFonts w:ascii="Courier New" w:eastAsia="Courier New" w:hAnsi="Courier New" w:cs="Courier New"/>
          <w:sz w:val="21"/>
          <w:szCs w:val="21"/>
        </w:rPr>
        <w:t xml:space="preserve"> memory usage, so we down-sampled the diffusion-weighted image data into 3 mm x 3 mm x 3 mm</w:t>
      </w:r>
      <w:del w:id="46" w:author="Proofit" w:date="2018-08-03T10:18:27Z">
        <w:r>
          <w:rPr>
            <w:rFonts w:ascii="Courier New" w:eastAsia="Courier New" w:hAnsi="Courier New" w:cs="Courier New"/>
            <w:sz w:val="21"/>
            <w:szCs w:val="21"/>
          </w:rPr>
          <w:delText xml:space="preserve"> voxel</w:delText>
        </w:r>
      </w:del>
      <w:ins w:id="47" w:author="Proofit" w:date="2018-08-03T10:18:27Z">
        <w:r>
          <w:rPr>
            <w:rFonts w:ascii="Courier New" w:eastAsia="Courier New" w:hAnsi="Courier New" w:cs="Courier New"/>
            <w:sz w:val="21"/>
            <w:szCs w:val="21"/>
          </w:rPr>
          <w:t>-sized</w:t>
        </w:r>
      </w:ins>
      <w:r>
        <w:rPr>
          <w:rFonts w:ascii="Courier New" w:eastAsia="Courier New" w:hAnsi="Courier New" w:cs="Courier New"/>
          <w:sz w:val="21"/>
          <w:szCs w:val="21"/>
        </w:rPr>
        <w:t xml:space="preserve"> </w:t>
      </w:r>
      <w:del w:id="48" w:author="Proofit" w:date="2018-08-03T10:18:27Z">
        <w:r>
          <w:rPr>
            <w:rFonts w:ascii="Courier New" w:eastAsia="Courier New" w:hAnsi="Courier New" w:cs="Courier New"/>
            <w:sz w:val="21"/>
            <w:szCs w:val="21"/>
          </w:rPr>
          <w:delText>size</w:delText>
        </w:r>
      </w:del>
      <w:ins w:id="49" w:author="Proofit" w:date="2018-08-03T10:18:27Z">
        <w:r>
          <w:rPr>
            <w:rFonts w:ascii="Courier New" w:eastAsia="Courier New" w:hAnsi="Courier New" w:cs="Courier New"/>
            <w:sz w:val="21"/>
            <w:szCs w:val="21"/>
          </w:rPr>
          <w:t>voxels</w:t>
        </w:r>
      </w:ins>
      <w:r>
        <w:rPr>
          <w:rFonts w:ascii="Courier New" w:eastAsia="Courier New" w:hAnsi="Courier New" w:cs="Courier New"/>
          <w:sz w:val="21"/>
          <w:szCs w:val="21"/>
        </w:rPr>
        <w:t xml:space="preserve"> and limited the number of fibers </w:t>
      </w:r>
      <w:del w:id="50" w:author="Proofit" w:date="2018-08-03T10:18:27Z">
        <w:r>
          <w:rPr>
            <w:rFonts w:ascii="Courier New" w:eastAsia="Courier New" w:hAnsi="Courier New" w:cs="Courier New"/>
            <w:sz w:val="21"/>
            <w:szCs w:val="21"/>
          </w:rPr>
          <w:delText>1</w:delText>
        </w:r>
      </w:del>
      <w:ins w:id="51" w:author="Proofit" w:date="2018-08-03T10:18:27Z">
        <w:r>
          <w:rPr>
            <w:rFonts w:ascii="Courier New" w:eastAsia="Courier New" w:hAnsi="Courier New" w:cs="Courier New"/>
            <w:sz w:val="21"/>
            <w:szCs w:val="21"/>
          </w:rPr>
          <w:t>to one</w:t>
        </w:r>
      </w:ins>
      <w:r>
        <w:rPr>
          <w:rFonts w:ascii="Courier New" w:eastAsia="Courier New" w:hAnsi="Courier New" w:cs="Courier New"/>
          <w:sz w:val="21"/>
          <w:szCs w:val="21"/>
        </w:rPr>
        <w:t xml:space="preserve"> million</w:t>
      </w:r>
      <w:ins w:id="52" w:author="Proofit" w:date="2018-08-03T10:18:27Z">
        <w:r>
          <w:rPr>
            <w:rFonts w:ascii="Courier New" w:eastAsia="Courier New" w:hAnsi="Courier New" w:cs="Courier New"/>
            <w:sz w:val="21"/>
            <w:szCs w:val="21"/>
          </w:rPr>
          <w:t xml:space="preserve"> in order</w:t>
        </w:r>
      </w:ins>
      <w:r>
        <w:rPr>
          <w:rFonts w:ascii="Courier New" w:eastAsia="Courier New" w:hAnsi="Courier New" w:cs="Courier New"/>
          <w:sz w:val="21"/>
          <w:szCs w:val="21"/>
        </w:rPr>
        <w:t xml:space="preserve"> to execute the LiFE algorithm in the ordinary workstations. </w:t>
      </w:r>
      <w:r>
        <w:rPr>
          <w:rFonts w:ascii="Courier New" w:eastAsia="Courier New" w:hAnsi="Courier New" w:cs="Courier New"/>
          <w:sz w:val="21"/>
          <w:szCs w:val="21"/>
        </w:rPr>
        <w:t xml:space="preserve">As </w:t>
      </w:r>
      <w:del w:id="53" w:author="Proofit" w:date="2018-08-03T10:18:27Z">
        <w:r>
          <w:rPr>
            <w:rFonts w:ascii="Courier New" w:eastAsia="Courier New" w:hAnsi="Courier New" w:cs="Courier New"/>
            <w:sz w:val="21"/>
            <w:szCs w:val="21"/>
          </w:rPr>
          <w:delText>the</w:delText>
        </w:r>
      </w:del>
      <w:ins w:id="54" w:author="Proofit" w:date="2018-08-03T10:18:27Z">
        <w:r>
          <w:rPr>
            <w:rFonts w:ascii="Courier New" w:eastAsia="Courier New" w:hAnsi="Courier New" w:cs="Courier New"/>
            <w:sz w:val="21"/>
            <w:szCs w:val="21"/>
          </w:rPr>
          <w:t>a</w:t>
        </w:r>
      </w:ins>
      <w:r>
        <w:rPr>
          <w:rFonts w:ascii="Courier New" w:eastAsia="Courier New" w:hAnsi="Courier New" w:cs="Courier New"/>
          <w:sz w:val="21"/>
          <w:szCs w:val="21"/>
        </w:rPr>
        <w:t xml:space="preserve"> conventional workstation, we used </w:t>
      </w:r>
      <w:del w:id="55" w:author="Proofit" w:date="2018-08-03T10:18:27Z">
        <w:r>
          <w:rPr>
            <w:rFonts w:ascii="Courier New" w:eastAsia="Courier New" w:hAnsi="Courier New" w:cs="Courier New"/>
            <w:sz w:val="21"/>
            <w:szCs w:val="21"/>
          </w:rPr>
          <w:delText>the</w:delText>
        </w:r>
      </w:del>
      <w:ins w:id="56" w:author="Proofit" w:date="2018-08-03T10:18:27Z">
        <w:r>
          <w:rPr>
            <w:rFonts w:ascii="Courier New" w:eastAsia="Courier New" w:hAnsi="Courier New" w:cs="Courier New"/>
            <w:sz w:val="21"/>
            <w:szCs w:val="21"/>
          </w:rPr>
          <w:t>a</w:t>
        </w:r>
      </w:ins>
      <w:r>
        <w:rPr>
          <w:rFonts w:ascii="Courier New" w:eastAsia="Courier New" w:hAnsi="Courier New" w:cs="Courier New"/>
          <w:sz w:val="21"/>
          <w:szCs w:val="21"/>
        </w:rPr>
        <w:t xml:space="preserve"> Linux workstation with 98GB memory and 2 Xeon 3.6 GHz CPUs. </w:t>
      </w:r>
      <w:r>
        <w:rPr>
          <w:rFonts w:ascii="Courier New" w:eastAsia="Courier New" w:hAnsi="Courier New" w:cs="Courier New"/>
          <w:sz w:val="21"/>
          <w:szCs w:val="21"/>
        </w:rPr>
        <w:t xml:space="preserve">The execution of </w:t>
      </w:r>
      <w:ins w:id="57" w:author="Proofit" w:date="2018-08-03T10:18:27Z">
        <w:r>
          <w:rPr>
            <w:rFonts w:ascii="Courier New" w:eastAsia="Courier New" w:hAnsi="Courier New" w:cs="Courier New"/>
            <w:sz w:val="21"/>
            <w:szCs w:val="21"/>
          </w:rPr>
          <w:t xml:space="preserve">the </w:t>
        </w:r>
      </w:ins>
      <w:r>
        <w:rPr>
          <w:rFonts w:ascii="Courier New" w:eastAsia="Courier New" w:hAnsi="Courier New" w:cs="Courier New"/>
          <w:sz w:val="21"/>
          <w:szCs w:val="21"/>
        </w:rPr>
        <w:t>LiFE algorithm was performed by the python</w:t>
      </w:r>
      <w:del w:id="58" w:author="Proofit" w:date="2018-08-03T10:18:27Z">
        <w:r>
          <w:rPr>
            <w:rFonts w:ascii="Courier New" w:eastAsia="Courier New" w:hAnsi="Courier New" w:cs="Courier New"/>
            <w:sz w:val="21"/>
            <w:szCs w:val="21"/>
          </w:rPr>
          <w:delText xml:space="preserve"> </w:delText>
        </w:r>
      </w:del>
      <w:ins w:id="59" w:author="Proofit" w:date="2018-08-03T10:18:27Z">
        <w:r>
          <w:rPr>
            <w:rFonts w:ascii="Courier New" w:eastAsia="Courier New" w:hAnsi="Courier New" w:cs="Courier New"/>
            <w:sz w:val="21"/>
            <w:szCs w:val="21"/>
          </w:rPr>
          <w:t>-</w:t>
        </w:r>
      </w:ins>
      <w:r>
        <w:rPr>
          <w:rFonts w:ascii="Courier New" w:eastAsia="Courier New" w:hAnsi="Courier New" w:cs="Courier New"/>
          <w:sz w:val="21"/>
          <w:szCs w:val="21"/>
        </w:rPr>
        <w:t xml:space="preserve">implemented version in the Dipy [ref]. </w:t>
      </w:r>
      <w:r>
        <w:rPr>
          <w:rFonts w:ascii="Courier New" w:eastAsia="Courier New" w:hAnsi="Courier New" w:cs="Courier New"/>
          <w:sz w:val="21"/>
          <w:szCs w:val="21"/>
        </w:rPr>
        <w:t>These post-processing procedures are known to reduce the tracking bias by optimizing the gaps between prediction and data.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 xml:space="preserve">For these reasons, the application of SIFT or LiFE in the successor procedure after probabilistic tracking is highly recommended to obtain </w:t>
      </w:r>
      <w:ins w:id="60" w:author="Proofit" w:date="2018-08-03T10:16:35Z">
        <w:r>
          <w:rPr>
            <w:rFonts w:ascii="Courier New" w:eastAsia="Courier New" w:hAnsi="Courier New" w:cs="Courier New"/>
            <w:sz w:val="21"/>
            <w:szCs w:val="21"/>
          </w:rPr>
          <w:t>a </w:t>
        </w:r>
      </w:ins>
      <w:r>
        <w:rPr>
          <w:rFonts w:ascii="Courier New" w:eastAsia="Courier New" w:hAnsi="Courier New" w:cs="Courier New"/>
          <w:sz w:val="21"/>
          <w:szCs w:val="21"/>
        </w:rPr>
        <w:t>more informative structural connectome.</w:t>
      </w:r>
    </w:p>
    <w:p>
      <w:pPr>
        <w:ind w:left="0" w:firstLine="647"/>
        <w:rPr>
          <w:rFonts w:ascii="Courier New" w:eastAsia="Courier New" w:hAnsi="Courier New" w:cs="Courier New"/>
          <w:sz w:val="21"/>
          <w:szCs w:val="21"/>
        </w:rPr>
      </w:pPr>
      <w:r>
        <w:rPr>
          <w:rFonts w:ascii="Courier New" w:eastAsia="Courier New" w:hAnsi="Courier New" w:cs="Courier New"/>
          <w:sz w:val="21"/>
          <w:szCs w:val="21"/>
        </w:rPr>
        <w:tab/>
        <w:t>At this point, we obtained three whole brain tractograms</w:t>
      </w:r>
      <w:ins w:id="61" w:author="Proofit" w:date="2018-08-03T10:16:35Z">
        <w:r>
          <w:rPr>
            <w:rFonts w:ascii="Courier New" w:eastAsia="Courier New" w:hAnsi="Courier New" w:cs="Courier New"/>
            <w:sz w:val="21"/>
            <w:szCs w:val="21"/>
          </w:rPr>
          <w:t>—original</w:t>
        </w:r>
      </w:ins>
      <w:r>
        <w:rPr>
          <w:rFonts w:ascii="Courier New" w:eastAsia="Courier New" w:hAnsi="Courier New" w:cs="Courier New"/>
          <w:sz w:val="21"/>
          <w:szCs w:val="21"/>
        </w:rPr>
        <w:t>,</w:t>
      </w:r>
      <w:del w:id="62" w:author="Proofit" w:date="2018-08-03T10:16:35Z">
        <w:r>
          <w:rPr>
            <w:rFonts w:ascii="Courier New" w:eastAsia="Courier New" w:hAnsi="Courier New" w:cs="Courier New"/>
            <w:sz w:val="21"/>
            <w:szCs w:val="21"/>
          </w:rPr>
          <w:delText xml:space="preserve">  original</w:delText>
        </w:r>
      </w:del>
      <w:r>
        <w:rPr>
          <w:rFonts w:ascii="Courier New" w:eastAsia="Courier New" w:hAnsi="Courier New" w:cs="Courier New"/>
          <w:sz w:val="21"/>
          <w:szCs w:val="21"/>
        </w:rPr>
        <w:t xml:space="preserve"> not post-processed whole brain tractograms; SIFT</w:t>
      </w:r>
      <w:del w:id="63" w:author="Proofit" w:date="2018-08-03T10:16:35Z">
        <w:r>
          <w:rPr>
            <w:rFonts w:ascii="Courier New" w:eastAsia="Courier New" w:hAnsi="Courier New" w:cs="Courier New"/>
            <w:sz w:val="21"/>
            <w:szCs w:val="21"/>
          </w:rPr>
          <w:delText xml:space="preserve"> </w:delText>
        </w:r>
      </w:del>
      <w:ins w:id="64" w:author="Proofit" w:date="2018-08-03T10:16:35Z">
        <w:r>
          <w:rPr>
            <w:rFonts w:ascii="Courier New" w:eastAsia="Courier New" w:hAnsi="Courier New" w:cs="Courier New"/>
            <w:sz w:val="21"/>
            <w:szCs w:val="21"/>
          </w:rPr>
          <w:t>-</w:t>
        </w:r>
      </w:ins>
      <w:r>
        <w:rPr>
          <w:rFonts w:ascii="Courier New" w:eastAsia="Courier New" w:hAnsi="Courier New" w:cs="Courier New"/>
          <w:sz w:val="21"/>
          <w:szCs w:val="21"/>
        </w:rPr>
        <w:t>applied whole brain tractograms</w:t>
      </w:r>
      <w:del w:id="65" w:author="Proofit" w:date="2018-08-03T10:16:35Z">
        <w:r>
          <w:rPr>
            <w:rFonts w:ascii="Courier New" w:eastAsia="Courier New" w:hAnsi="Courier New" w:cs="Courier New"/>
            <w:sz w:val="21"/>
            <w:szCs w:val="21"/>
          </w:rPr>
          <w:delText>,</w:delText>
        </w:r>
      </w:del>
      <w:ins w:id="66" w:author="Proofit" w:date="2018-08-03T10:16:35Z">
        <w:r>
          <w:rPr>
            <w:rFonts w:ascii="Courier New" w:eastAsia="Courier New" w:hAnsi="Courier New" w:cs="Courier New"/>
            <w:sz w:val="21"/>
            <w:szCs w:val="21"/>
          </w:rPr>
          <w:t>;</w:t>
        </w:r>
      </w:ins>
      <w:r>
        <w:rPr>
          <w:rFonts w:ascii="Courier New" w:eastAsia="Courier New" w:hAnsi="Courier New" w:cs="Courier New"/>
          <w:sz w:val="21"/>
          <w:szCs w:val="21"/>
        </w:rPr>
        <w:t xml:space="preserve"> LiFE</w:t>
      </w:r>
      <w:del w:id="67" w:author="Proofit" w:date="2018-08-03T10:16:35Z">
        <w:r>
          <w:rPr>
            <w:rFonts w:ascii="Courier New" w:eastAsia="Courier New" w:hAnsi="Courier New" w:cs="Courier New"/>
            <w:sz w:val="21"/>
            <w:szCs w:val="21"/>
          </w:rPr>
          <w:delText xml:space="preserve"> </w:delText>
        </w:r>
      </w:del>
      <w:ins w:id="68" w:author="Proofit" w:date="2018-08-03T10:16:35Z">
        <w:r>
          <w:rPr>
            <w:rFonts w:ascii="Courier New" w:eastAsia="Courier New" w:hAnsi="Courier New" w:cs="Courier New"/>
            <w:sz w:val="21"/>
            <w:szCs w:val="21"/>
          </w:rPr>
          <w:t>-</w:t>
        </w:r>
      </w:ins>
      <w:r>
        <w:rPr>
          <w:rFonts w:ascii="Courier New" w:eastAsia="Courier New" w:hAnsi="Courier New" w:cs="Courier New"/>
          <w:sz w:val="21"/>
          <w:szCs w:val="21"/>
        </w:rPr>
        <w:t>applied whole brain tractograms.</w:t>
      </w:r>
    </w:p>
    <w:p>
      <w:pPr>
        <w:ind w:left="0" w:firstLine="647"/>
        <w:rPr>
          <w:rFonts w:ascii="Courier New" w:eastAsia="Courier New" w:hAnsi="Courier New" w:cs="Courier New"/>
          <w:sz w:val="21"/>
          <w:szCs w:val="21"/>
        </w:rPr>
      </w:pPr>
      <w:r>
        <w:rPr>
          <w:rFonts w:ascii="Courier New" w:eastAsia="Courier New" w:hAnsi="Courier New" w:cs="Courier New"/>
          <w:sz w:val="21"/>
          <w:szCs w:val="21"/>
        </w:rPr>
        <w:tab/>
        <w:t xml:space="preserve">Finally, these whole streamlines were parcellated into a set of 116 regions of the Automated Anatomical Labeling (AAL) atlas by MRtrix3 command tck2connectome, and we obtained the AAL based structural matrices with 116 nodes and 6,670 edges for each subject. </w:t>
      </w:r>
      <w:del w:id="69" w:author="Proofit" w:date="2018-08-03T10:16:35Z">
        <w:r>
          <w:rPr>
            <w:rFonts w:ascii="Courier New" w:eastAsia="Courier New" w:hAnsi="Courier New" w:cs="Courier New"/>
            <w:sz w:val="21"/>
            <w:szCs w:val="21"/>
          </w:rPr>
          <w:delText xml:space="preserve"> </w:delText>
        </w:r>
      </w:del>
      <w:r>
        <w:rPr>
          <w:rFonts w:ascii="Courier New" w:eastAsia="Courier New" w:hAnsi="Courier New" w:cs="Courier New"/>
          <w:sz w:val="21"/>
          <w:szCs w:val="21"/>
        </w:rPr>
        <w:t xml:space="preserve">The AAL atlas is one of the most common </w:t>
      </w:r>
      <w:del w:id="70" w:author="Proofit" w:date="2018-08-03T10:16:35Z">
        <w:r>
          <w:rPr>
            <w:rFonts w:ascii="Courier New" w:eastAsia="Courier New" w:hAnsi="Courier New" w:cs="Courier New"/>
            <w:sz w:val="21"/>
            <w:szCs w:val="21"/>
          </w:rPr>
          <w:delText>atlas</w:delText>
        </w:r>
      </w:del>
      <w:ins w:id="71" w:author="Proofit" w:date="2018-08-03T10:16:35Z">
        <w:r>
          <w:rPr>
            <w:rFonts w:ascii="Courier New" w:eastAsia="Courier New" w:hAnsi="Courier New" w:cs="Courier New"/>
            <w:sz w:val="21"/>
            <w:szCs w:val="21"/>
          </w:rPr>
          <w:t>atlases</w:t>
        </w:r>
      </w:ins>
      <w:r>
        <w:rPr>
          <w:rFonts w:ascii="Courier New" w:eastAsia="Courier New" w:hAnsi="Courier New" w:cs="Courier New"/>
          <w:sz w:val="21"/>
          <w:szCs w:val="21"/>
        </w:rPr>
        <w:t xml:space="preserve"> used in the structural and functional connectome</w:t>
      </w:r>
      <w:del w:id="72" w:author="Proofit" w:date="2018-08-03T10:16:35Z">
        <w:r>
          <w:rPr>
            <w:rFonts w:ascii="Courier New" w:eastAsia="Courier New" w:hAnsi="Courier New" w:cs="Courier New"/>
            <w:sz w:val="21"/>
            <w:szCs w:val="21"/>
          </w:rPr>
          <w:delText xml:space="preserve"> </w:delText>
        </w:r>
      </w:del>
      <w:ins w:id="73" w:author="Proofit" w:date="2018-08-03T10:16:35Z">
        <w:r>
          <w:rPr>
            <w:rFonts w:ascii="Courier New" w:eastAsia="Courier New" w:hAnsi="Courier New" w:cs="Courier New"/>
            <w:sz w:val="21"/>
            <w:szCs w:val="21"/>
          </w:rPr>
          <w:t>-</w:t>
        </w:r>
      </w:ins>
      <w:r>
        <w:rPr>
          <w:rFonts w:ascii="Courier New" w:eastAsia="Courier New" w:hAnsi="Courier New" w:cs="Courier New"/>
          <w:sz w:val="21"/>
          <w:szCs w:val="21"/>
        </w:rPr>
        <w:t>based study.</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MS Gothic" w:eastAsia="MS Gothic" w:hAnsi="MS Gothic" w:cs="MS Gothic"/>
          <w:sz w:val="21"/>
          <w:szCs w:val="21"/>
        </w:rPr>
        <w:t>・</w:t>
      </w:r>
      <w:r>
        <w:rPr>
          <w:rFonts w:ascii="Courier New" w:eastAsia="Courier New" w:hAnsi="Courier New" w:cs="Courier New"/>
          <w:sz w:val="21"/>
          <w:szCs w:val="21"/>
        </w:rPr>
        <w:t xml:space="preserve">Proposal on a Novel Method for Outlier </w:t>
      </w:r>
      <w:del w:id="74" w:author="Proofit" w:date="2018-08-03T10:16:35Z">
        <w:r>
          <w:rPr>
            <w:rFonts w:ascii="Courier New" w:eastAsia="Courier New" w:hAnsi="Courier New" w:cs="Courier New"/>
            <w:sz w:val="21"/>
            <w:szCs w:val="21"/>
          </w:rPr>
          <w:delText>Removing</w:delText>
        </w:r>
      </w:del>
      <w:ins w:id="75" w:author="Proofit" w:date="2018-08-03T10:16:35Z">
        <w:r>
          <w:rPr>
            <w:rFonts w:ascii="Courier New" w:eastAsia="Courier New" w:hAnsi="Courier New" w:cs="Courier New"/>
            <w:sz w:val="21"/>
            <w:szCs w:val="21"/>
          </w:rPr>
          <w:t>Removal</w:t>
        </w:r>
      </w:ins>
    </w:p>
    <w:p>
      <w:pPr>
        <w:ind w:left="0" w:firstLine="647"/>
        <w:rPr>
          <w:rFonts w:ascii="Courier New" w:eastAsia="Courier New" w:hAnsi="Courier New" w:cs="Courier New"/>
          <w:sz w:val="21"/>
          <w:szCs w:val="21"/>
        </w:rPr>
      </w:pPr>
      <w:r>
        <w:rPr>
          <w:rFonts w:ascii="Courier New" w:eastAsia="Courier New" w:hAnsi="Courier New" w:cs="Courier New"/>
          <w:sz w:val="21"/>
          <w:szCs w:val="21"/>
        </w:rPr>
        <w:tab/>
        <w:t xml:space="preserve">The procedure for this proposed method is summarized in [fig. </w:t>
      </w:r>
      <w:r>
        <w:rPr>
          <w:rFonts w:ascii="Courier New" w:eastAsia="Courier New" w:hAnsi="Courier New" w:cs="Courier New"/>
          <w:sz w:val="21"/>
          <w:szCs w:val="21"/>
        </w:rPr>
        <w:t xml:space="preserve">ref]. </w:t>
      </w:r>
      <w:r>
        <w:rPr>
          <w:rFonts w:ascii="Courier New" w:eastAsia="Courier New" w:hAnsi="Courier New" w:cs="Courier New"/>
          <w:sz w:val="21"/>
          <w:szCs w:val="21"/>
        </w:rPr>
        <w:t xml:space="preserve">The outlier fibers have some apparent features </w:t>
      </w:r>
      <w:del w:id="76" w:author="Proofit" w:date="2018-08-03T10:16:35Z">
        <w:r>
          <w:rPr>
            <w:rFonts w:ascii="Courier New" w:eastAsia="Courier New" w:hAnsi="Courier New" w:cs="Courier New"/>
            <w:sz w:val="21"/>
            <w:szCs w:val="21"/>
          </w:rPr>
          <w:delText>that</w:delText>
        </w:r>
      </w:del>
      <w:ins w:id="77" w:author="Proofit" w:date="2018-08-03T10:16:35Z">
        <w:r>
          <w:rPr>
            <w:rFonts w:ascii="Courier New" w:eastAsia="Courier New" w:hAnsi="Courier New" w:cs="Courier New"/>
            <w:sz w:val="21"/>
            <w:szCs w:val="21"/>
          </w:rPr>
          <w:t>as</w:t>
        </w:r>
      </w:ins>
      <w:r>
        <w:rPr>
          <w:rFonts w:ascii="Courier New" w:eastAsia="Courier New" w:hAnsi="Courier New" w:cs="Courier New"/>
          <w:sz w:val="21"/>
          <w:szCs w:val="21"/>
        </w:rPr>
        <w:t xml:space="preserve"> they traverse looped pathways, too</w:t>
      </w:r>
      <w:del w:id="78" w:author="Proofit" w:date="2018-08-03T10:16:35Z">
        <w:r>
          <w:rPr>
            <w:rFonts w:ascii="Courier New" w:eastAsia="Courier New" w:hAnsi="Courier New" w:cs="Courier New"/>
            <w:sz w:val="21"/>
            <w:szCs w:val="21"/>
          </w:rPr>
          <w:delText xml:space="preserve"> </w:delText>
        </w:r>
      </w:del>
      <w:ins w:id="79" w:author="Proofit" w:date="2018-08-03T10:16:35Z">
        <w:r>
          <w:rPr>
            <w:rFonts w:ascii="Courier New" w:eastAsia="Courier New" w:hAnsi="Courier New" w:cs="Courier New"/>
            <w:sz w:val="21"/>
            <w:szCs w:val="21"/>
          </w:rPr>
          <w:t>-</w:t>
        </w:r>
      </w:ins>
      <w:r>
        <w:rPr>
          <w:rFonts w:ascii="Courier New" w:eastAsia="Courier New" w:hAnsi="Courier New" w:cs="Courier New"/>
          <w:sz w:val="21"/>
          <w:szCs w:val="21"/>
        </w:rPr>
        <w:t>long pathways</w:t>
      </w:r>
      <w:ins w:id="80" w:author="Proofit" w:date="2018-08-03T10:16:35Z">
        <w:r>
          <w:rPr>
            <w:rFonts w:ascii="Courier New" w:eastAsia="Courier New" w:hAnsi="Courier New" w:cs="Courier New"/>
            <w:sz w:val="21"/>
            <w:szCs w:val="21"/>
          </w:rPr>
          <w:t>,</w:t>
        </w:r>
      </w:ins>
      <w:r>
        <w:rPr>
          <w:rFonts w:ascii="Courier New" w:eastAsia="Courier New" w:hAnsi="Courier New" w:cs="Courier New"/>
          <w:sz w:val="21"/>
          <w:szCs w:val="21"/>
        </w:rPr>
        <w:t xml:space="preserve"> or isolated</w:t>
      </w:r>
      <w:ins w:id="81" w:author="Proofit" w:date="2018-08-03T10:16:35Z">
        <w:r>
          <w:rPr>
            <w:rFonts w:ascii="Courier New" w:eastAsia="Courier New" w:hAnsi="Courier New" w:cs="Courier New"/>
            <w:sz w:val="21"/>
            <w:szCs w:val="21"/>
          </w:rPr>
          <w:t> pathways</w:t>
        </w:r>
      </w:ins>
      <w:r>
        <w:rPr>
          <w:rFonts w:ascii="Courier New" w:eastAsia="Courier New" w:hAnsi="Courier New" w:cs="Courier New"/>
          <w:sz w:val="21"/>
          <w:szCs w:val="21"/>
        </w:rPr>
        <w:t xml:space="preserve">. </w:t>
      </w:r>
      <w:r>
        <w:rPr>
          <w:rFonts w:ascii="Courier New" w:eastAsia="Courier New" w:hAnsi="Courier New" w:cs="Courier New"/>
          <w:sz w:val="21"/>
          <w:szCs w:val="21"/>
        </w:rPr>
        <w:t>The simple and commonly used method for removing outlier fibers is length-based filtering</w:t>
      </w:r>
      <w:del w:id="82" w:author="Proofit" w:date="2018-08-03T10:16:35Z">
        <w:r>
          <w:rPr>
            <w:rFonts w:ascii="Courier New" w:eastAsia="Courier New" w:hAnsi="Courier New" w:cs="Courier New"/>
            <w:sz w:val="21"/>
            <w:szCs w:val="21"/>
          </w:rPr>
          <w:delText xml:space="preserve"> that too</w:delText>
        </w:r>
      </w:del>
      <w:ins w:id="83" w:author="Proofit" w:date="2018-08-03T10:16:35Z">
        <w:r>
          <w:rPr>
            <w:rFonts w:ascii="Courier New" w:eastAsia="Courier New" w:hAnsi="Courier New" w:cs="Courier New"/>
            <w:sz w:val="21"/>
            <w:szCs w:val="21"/>
          </w:rPr>
          <w:t>.</w:t>
        </w:r>
      </w:ins>
      <w:r>
        <w:rPr>
          <w:rFonts w:ascii="Courier New" w:eastAsia="Courier New" w:hAnsi="Courier New" w:cs="Courier New"/>
          <w:sz w:val="21"/>
          <w:szCs w:val="21"/>
        </w:rPr>
        <w:t xml:space="preserve"> </w:t>
      </w:r>
      <w:ins w:id="84" w:author="Proofit" w:date="2018-08-03T10:16:35Z">
        <w:r>
          <w:rPr>
            <w:rFonts w:ascii="Courier New" w:eastAsia="Courier New" w:hAnsi="Courier New" w:cs="Courier New"/>
            <w:sz w:val="21"/>
            <w:szCs w:val="21"/>
          </w:rPr>
          <w:t>Too-</w:t>
        </w:r>
      </w:ins>
      <w:r>
        <w:rPr>
          <w:rFonts w:ascii="Courier New" w:eastAsia="Courier New" w:hAnsi="Courier New" w:cs="Courier New"/>
          <w:sz w:val="21"/>
          <w:szCs w:val="21"/>
        </w:rPr>
        <w:t xml:space="preserve">long </w:t>
      </w:r>
      <w:del w:id="85" w:author="Proofit" w:date="2018-08-03T10:16:35Z">
        <w:r>
          <w:rPr>
            <w:rFonts w:ascii="Courier New" w:eastAsia="Courier New" w:hAnsi="Courier New" w:cs="Courier New"/>
            <w:sz w:val="21"/>
            <w:szCs w:val="21"/>
          </w:rPr>
          <w:delText xml:space="preserve">length </w:delText>
        </w:r>
      </w:del>
      <w:r>
        <w:rPr>
          <w:rFonts w:ascii="Courier New" w:eastAsia="Courier New" w:hAnsi="Courier New" w:cs="Courier New"/>
          <w:sz w:val="21"/>
          <w:szCs w:val="21"/>
        </w:rPr>
        <w:t>or too</w:t>
      </w:r>
      <w:del w:id="86" w:author="Proofit" w:date="2018-08-03T10:16:35Z">
        <w:r>
          <w:rPr>
            <w:rFonts w:ascii="Courier New" w:eastAsia="Courier New" w:hAnsi="Courier New" w:cs="Courier New"/>
            <w:sz w:val="21"/>
            <w:szCs w:val="21"/>
          </w:rPr>
          <w:delText xml:space="preserve"> </w:delText>
        </w:r>
      </w:del>
      <w:ins w:id="87" w:author="Proofit" w:date="2018-08-03T10:16:35Z">
        <w:r>
          <w:rPr>
            <w:rFonts w:ascii="Courier New" w:eastAsia="Courier New" w:hAnsi="Courier New" w:cs="Courier New"/>
            <w:sz w:val="21"/>
            <w:szCs w:val="21"/>
          </w:rPr>
          <w:t>-</w:t>
        </w:r>
      </w:ins>
      <w:r>
        <w:rPr>
          <w:rFonts w:ascii="Courier New" w:eastAsia="Courier New" w:hAnsi="Courier New" w:cs="Courier New"/>
          <w:sz w:val="21"/>
          <w:szCs w:val="21"/>
        </w:rPr>
        <w:t xml:space="preserve">short </w:t>
      </w:r>
      <w:del w:id="88" w:author="Proofit" w:date="2018-08-03T10:16:35Z">
        <w:r>
          <w:rPr>
            <w:rFonts w:ascii="Courier New" w:eastAsia="Courier New" w:hAnsi="Courier New" w:cs="Courier New"/>
            <w:sz w:val="21"/>
            <w:szCs w:val="21"/>
          </w:rPr>
          <w:delText>length</w:delText>
        </w:r>
      </w:del>
      <w:ins w:id="89" w:author="Proofit" w:date="2018-08-03T10:16:35Z">
        <w:r>
          <w:rPr>
            <w:rFonts w:ascii="Courier New" w:eastAsia="Courier New" w:hAnsi="Courier New" w:cs="Courier New"/>
            <w:sz w:val="21"/>
            <w:szCs w:val="21"/>
          </w:rPr>
          <w:t>lengths</w:t>
        </w:r>
      </w:ins>
      <w:r>
        <w:rPr>
          <w:rFonts w:ascii="Courier New" w:eastAsia="Courier New" w:hAnsi="Courier New" w:cs="Courier New"/>
          <w:sz w:val="21"/>
          <w:szCs w:val="21"/>
        </w:rPr>
        <w:t xml:space="preserve"> are regarded as outlier fibers. </w:t>
      </w:r>
      <w:r>
        <w:rPr>
          <w:rFonts w:ascii="Courier New" w:eastAsia="Courier New" w:hAnsi="Courier New" w:cs="Courier New"/>
          <w:sz w:val="21"/>
          <w:szCs w:val="21"/>
        </w:rPr>
        <w:t>However, in some cases</w:t>
      </w:r>
      <w:ins w:id="90" w:author="Proofit" w:date="2018-08-03T10:16:35Z">
        <w:r>
          <w:rPr>
            <w:rFonts w:ascii="Courier New" w:eastAsia="Courier New" w:hAnsi="Courier New" w:cs="Courier New"/>
            <w:sz w:val="21"/>
            <w:szCs w:val="21"/>
          </w:rPr>
          <w:t>,</w:t>
        </w:r>
      </w:ins>
      <w:r>
        <w:rPr>
          <w:rFonts w:ascii="Courier New" w:eastAsia="Courier New" w:hAnsi="Courier New" w:cs="Courier New"/>
          <w:sz w:val="21"/>
          <w:szCs w:val="21"/>
        </w:rPr>
        <w:t xml:space="preserve"> outlier fibers are not so long or short</w:t>
      </w:r>
      <w:del w:id="91" w:author="Proofit" w:date="2018-08-03T10:16:35Z">
        <w:r>
          <w:rPr>
            <w:rFonts w:ascii="Courier New" w:eastAsia="Courier New" w:hAnsi="Courier New" w:cs="Courier New"/>
            <w:sz w:val="21"/>
            <w:szCs w:val="21"/>
          </w:rPr>
          <w:delText>,</w:delText>
        </w:r>
      </w:del>
      <w:ins w:id="92" w:author="Proofit" w:date="2018-08-03T10:16:35Z">
        <w:r>
          <w:rPr>
            <w:rFonts w:ascii="Courier New" w:eastAsia="Courier New" w:hAnsi="Courier New" w:cs="Courier New"/>
            <w:sz w:val="21"/>
            <w:szCs w:val="21"/>
          </w:rPr>
          <w:t>.</w:t>
        </w:r>
      </w:ins>
      <w:r>
        <w:rPr>
          <w:rFonts w:ascii="Courier New" w:eastAsia="Courier New" w:hAnsi="Courier New" w:cs="Courier New"/>
          <w:sz w:val="21"/>
          <w:szCs w:val="21"/>
        </w:rPr>
        <w:t xml:space="preserve"> </w:t>
      </w:r>
      <w:del w:id="93" w:author="Proofit" w:date="2018-08-03T10:16:35Z">
        <w:r>
          <w:rPr>
            <w:rFonts w:ascii="Courier New" w:eastAsia="Courier New" w:hAnsi="Courier New" w:cs="Courier New"/>
            <w:sz w:val="21"/>
            <w:szCs w:val="21"/>
          </w:rPr>
          <w:delText>then</w:delText>
        </w:r>
      </w:del>
      <w:ins w:id="94" w:author="Proofit" w:date="2018-08-03T10:16:35Z">
        <w:r>
          <w:rPr>
            <w:rFonts w:ascii="Courier New" w:eastAsia="Courier New" w:hAnsi="Courier New" w:cs="Courier New"/>
            <w:sz w:val="21"/>
            <w:szCs w:val="21"/>
          </w:rPr>
          <w:t>Then,</w:t>
        </w:r>
      </w:ins>
      <w:r>
        <w:rPr>
          <w:rFonts w:ascii="Courier New" w:eastAsia="Courier New" w:hAnsi="Courier New" w:cs="Courier New"/>
          <w:sz w:val="21"/>
          <w:szCs w:val="21"/>
        </w:rPr>
        <w:t xml:space="preserve"> the simple criterion such as the deviation from the mean of lengths could not adequately remove the outlier fibers</w:t>
      </w:r>
      <w:del w:id="95" w:author="Proofit" w:date="2018-08-03T10:16:35Z">
        <w:r>
          <w:rPr>
            <w:rFonts w:ascii="Courier New" w:eastAsia="Courier New" w:hAnsi="Courier New" w:cs="Courier New"/>
            <w:sz w:val="21"/>
            <w:szCs w:val="21"/>
          </w:rPr>
          <w:delText>,</w:delText>
        </w:r>
      </w:del>
      <w:r>
        <w:rPr>
          <w:rFonts w:ascii="Courier New" w:eastAsia="Courier New" w:hAnsi="Courier New" w:cs="Courier New"/>
          <w:sz w:val="21"/>
          <w:szCs w:val="21"/>
        </w:rPr>
        <w:t xml:space="preserve"> but also </w:t>
      </w:r>
      <w:del w:id="96" w:author="Proofit" w:date="2018-08-03T10:16:35Z">
        <w:r>
          <w:rPr>
            <w:rFonts w:ascii="Courier New" w:eastAsia="Courier New" w:hAnsi="Courier New" w:cs="Courier New"/>
            <w:sz w:val="21"/>
            <w:szCs w:val="21"/>
          </w:rPr>
          <w:delText>removes</w:delText>
        </w:r>
      </w:del>
      <w:ins w:id="97" w:author="Proofit" w:date="2018-08-03T10:16:35Z">
        <w:r>
          <w:rPr>
            <w:rFonts w:ascii="Courier New" w:eastAsia="Courier New" w:hAnsi="Courier New" w:cs="Courier New"/>
            <w:sz w:val="21"/>
            <w:szCs w:val="21"/>
          </w:rPr>
          <w:t>remove</w:t>
        </w:r>
      </w:ins>
      <w:r>
        <w:rPr>
          <w:rFonts w:ascii="Courier New" w:eastAsia="Courier New" w:hAnsi="Courier New" w:cs="Courier New"/>
          <w:sz w:val="21"/>
          <w:szCs w:val="21"/>
        </w:rPr>
        <w:t xml:space="preserve"> correct fibers in error. </w:t>
      </w:r>
      <w:r>
        <w:rPr>
          <w:rFonts w:ascii="Courier New" w:eastAsia="Courier New" w:hAnsi="Courier New" w:cs="Courier New"/>
          <w:sz w:val="21"/>
          <w:szCs w:val="21"/>
        </w:rPr>
        <w:t>However, it is considered that outliers can be excluded with higher accuracy if combining a plurality of features and successfully defining the degree of dissociation.</w:t>
      </w:r>
    </w:p>
    <w:p>
      <w:pPr>
        <w:ind w:left="0" w:firstLine="647"/>
        <w:rPr>
          <w:rFonts w:ascii="Courier New" w:eastAsia="Courier New" w:hAnsi="Courier New" w:cs="Courier New"/>
          <w:sz w:val="21"/>
          <w:szCs w:val="21"/>
        </w:rPr>
      </w:pPr>
      <w:r>
        <w:rPr>
          <w:rFonts w:ascii="Courier New" w:eastAsia="Courier New" w:hAnsi="Courier New" w:cs="Courier New"/>
          <w:sz w:val="21"/>
          <w:szCs w:val="21"/>
        </w:rPr>
        <w:tab/>
        <w:t xml:space="preserve">Then, we incorporate other fiber features in addition to fiber length. </w:t>
      </w:r>
      <w:r>
        <w:rPr>
          <w:rFonts w:ascii="Courier New" w:eastAsia="Courier New" w:hAnsi="Courier New" w:cs="Courier New"/>
          <w:sz w:val="21"/>
          <w:szCs w:val="21"/>
        </w:rPr>
        <w:t>Fibers are characterized by the three-dimensional feature vector (length, mean-density, mean-curvature)</w:t>
      </w:r>
      <w:del w:id="98" w:author="Proofit" w:date="2018-08-03T10:10:52Z">
        <w:r>
          <w:rPr>
            <w:rFonts w:ascii="Courier New" w:eastAsia="Courier New" w:hAnsi="Courier New" w:cs="Courier New"/>
            <w:sz w:val="21"/>
            <w:szCs w:val="21"/>
          </w:rPr>
          <w:delText>.</w:delText>
        </w:r>
      </w:del>
      <w:ins w:id="99" w:author="Proofit" w:date="2018-08-03T10:10:52Z">
        <w:r>
          <w:rPr>
            <w:rFonts w:ascii="Courier New" w:eastAsia="Courier New" w:hAnsi="Courier New" w:cs="Courier New"/>
            <w:sz w:val="21"/>
            <w:szCs w:val="21"/>
          </w:rPr>
          <w:t>,</w:t>
        </w:r>
      </w:ins>
    </w:p>
    <w:p>
      <w:pPr>
        <w:ind w:left="0" w:firstLine="0"/>
        <w:rPr>
          <w:rFonts w:ascii="Courier New" w:eastAsia="Courier New" w:hAnsi="Courier New" w:cs="Courier New"/>
          <w:sz w:val="21"/>
          <w:szCs w:val="21"/>
        </w:rPr>
      </w:pPr>
      <w:r>
        <w:rPr>
          <w:rFonts w:ascii="Courier New" w:eastAsia="Courier New" w:hAnsi="Courier New" w:cs="Courier New"/>
          <w:sz w:val="21"/>
          <w:szCs w:val="21"/>
        </w:rPr>
        <w:t>[EQ features]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[EQ features]</w:t>
      </w:r>
    </w:p>
    <w:p>
      <w:pPr>
        <w:ind w:left="0" w:firstLine="0"/>
        <w:rPr>
          <w:rFonts w:ascii="Courier New" w:eastAsia="Courier New" w:hAnsi="Courier New" w:cs="Courier New"/>
          <w:sz w:val="21"/>
          <w:szCs w:val="21"/>
        </w:rPr>
      </w:pPr>
      <w:del w:id="100" w:author="Proofit" w:date="2018-08-03T10:10:52Z">
        <w:r>
          <w:rPr>
            <w:rFonts w:ascii="Courier New" w:eastAsia="Courier New" w:hAnsi="Courier New" w:cs="Courier New"/>
            <w:sz w:val="21"/>
            <w:szCs w:val="21"/>
          </w:rPr>
          <w:delText xml:space="preserve">, </w:delText>
        </w:r>
      </w:del>
      <w:r>
        <w:rPr>
          <w:rFonts w:ascii="Courier New" w:eastAsia="Courier New" w:hAnsi="Courier New" w:cs="Courier New"/>
          <w:sz w:val="21"/>
          <w:szCs w:val="21"/>
        </w:rPr>
        <w:t>where k means the index of the edge for the connectome matrix, and l means the lth fibers</w:t>
      </w:r>
      <w:del w:id="101" w:author="Proofit" w:date="2018-08-03T10:10:52Z">
        <w:r>
          <w:rPr>
            <w:rFonts w:ascii="Courier New" w:eastAsia="Courier New" w:hAnsi="Courier New" w:cs="Courier New"/>
            <w:sz w:val="21"/>
            <w:szCs w:val="21"/>
          </w:rPr>
          <w:delText xml:space="preserve"> in</w:delText>
        </w:r>
      </w:del>
      <w:r>
        <w:rPr>
          <w:rFonts w:ascii="Courier New" w:eastAsia="Courier New" w:hAnsi="Courier New" w:cs="Courier New"/>
          <w:sz w:val="21"/>
          <w:szCs w:val="21"/>
        </w:rPr>
        <w:t xml:space="preserve"> of the corresponding edge.</w:t>
      </w:r>
    </w:p>
    <w:p>
      <w:pPr>
        <w:ind w:left="0" w:firstLine="647"/>
        <w:rPr>
          <w:rFonts w:ascii="Courier New" w:eastAsia="Courier New" w:hAnsi="Courier New" w:cs="Courier New"/>
          <w:sz w:val="21"/>
          <w:szCs w:val="21"/>
        </w:rPr>
      </w:pPr>
      <w:r>
        <w:rPr>
          <w:rFonts w:ascii="Courier New" w:eastAsia="Courier New" w:hAnsi="Courier New" w:cs="Courier New"/>
          <w:sz w:val="21"/>
          <w:szCs w:val="21"/>
        </w:rPr>
        <w:tab/>
        <w:t xml:space="preserve">The mean-density and the mean-curvature were important as features because the outlier fibers are sometimes isolated, loop-structured or skewed trajectories. </w:t>
      </w:r>
      <w:r>
        <w:rPr>
          <w:rFonts w:ascii="Courier New" w:eastAsia="Courier New" w:hAnsi="Courier New" w:cs="Courier New"/>
          <w:sz w:val="21"/>
          <w:szCs w:val="21"/>
        </w:rPr>
        <w:t>To obtain the mean-density and mean-curvature along fibers, the track</w:t>
      </w:r>
      <w:del w:id="102" w:author="Proofit" w:date="2018-08-03T10:10:52Z">
        <w:r>
          <w:rPr>
            <w:rFonts w:ascii="Courier New" w:eastAsia="Courier New" w:hAnsi="Courier New" w:cs="Courier New"/>
            <w:sz w:val="21"/>
            <w:szCs w:val="21"/>
          </w:rPr>
          <w:delText xml:space="preserve"> </w:delText>
        </w:r>
      </w:del>
      <w:ins w:id="103" w:author="Proofit" w:date="2018-08-03T10:10:52Z">
        <w:r>
          <w:rPr>
            <w:rFonts w:ascii="Courier New" w:eastAsia="Courier New" w:hAnsi="Courier New" w:cs="Courier New"/>
            <w:sz w:val="21"/>
            <w:szCs w:val="21"/>
          </w:rPr>
          <w:t>-</w:t>
        </w:r>
      </w:ins>
      <w:r>
        <w:rPr>
          <w:rFonts w:ascii="Courier New" w:eastAsia="Courier New" w:hAnsi="Courier New" w:cs="Courier New"/>
          <w:sz w:val="21"/>
          <w:szCs w:val="21"/>
        </w:rPr>
        <w:t xml:space="preserve">weighted density and track curvature images were calculated by the MRtrix3 command tckmap. </w:t>
      </w:r>
      <w:r>
        <w:rPr>
          <w:rFonts w:ascii="Courier New" w:eastAsia="Courier New" w:hAnsi="Courier New" w:cs="Courier New"/>
          <w:sz w:val="21"/>
          <w:szCs w:val="21"/>
        </w:rPr>
        <w:t>Then, the mean-density and the mean-curvature along the fibers were calculated by averaging</w:t>
      </w:r>
      <w:del w:id="104" w:author="Proofit" w:date="2018-08-03T10:10:52Z">
        <w:r>
          <w:rPr>
            <w:rFonts w:ascii="Courier New" w:eastAsia="Courier New" w:hAnsi="Courier New" w:cs="Courier New"/>
            <w:sz w:val="21"/>
            <w:szCs w:val="21"/>
          </w:rPr>
          <w:delText xml:space="preserve"> of</w:delText>
        </w:r>
      </w:del>
      <w:r>
        <w:rPr>
          <w:rFonts w:ascii="Courier New" w:eastAsia="Courier New" w:hAnsi="Courier New" w:cs="Courier New"/>
          <w:sz w:val="21"/>
          <w:szCs w:val="21"/>
        </w:rPr>
        <w:t xml:space="preserve"> the density and the curvature of all voxels where the fibers crossed, respectively.</w:t>
      </w:r>
    </w:p>
    <w:p>
      <w:pPr>
        <w:ind w:left="0" w:firstLine="647"/>
        <w:rPr>
          <w:rFonts w:ascii="Courier New" w:eastAsia="Courier New" w:hAnsi="Courier New" w:cs="Courier New"/>
          <w:sz w:val="21"/>
          <w:szCs w:val="21"/>
        </w:rPr>
      </w:pPr>
      <w:r>
        <w:rPr>
          <w:rFonts w:ascii="Courier New" w:eastAsia="Courier New" w:hAnsi="Courier New" w:cs="Courier New"/>
          <w:sz w:val="21"/>
          <w:szCs w:val="21"/>
        </w:rPr>
        <w:tab/>
        <w:t xml:space="preserve">To convert these features into scalar statistical value, we adopted Maharabinos distance with a robust covariance estimated by the fast-MCD algorithm [ref]. </w:t>
      </w:r>
      <w:r>
        <w:rPr>
          <w:rFonts w:ascii="Courier New" w:eastAsia="Courier New" w:hAnsi="Courier New" w:cs="Courier New"/>
          <w:sz w:val="21"/>
          <w:szCs w:val="21"/>
        </w:rPr>
        <w:t xml:space="preserve">This is because this V_i,j contains many outliers (next section, we will estimate 5% ~ 15%), then the maximum likelihood estimator of the covariance </w:t>
      </w:r>
      <w:del w:id="105" w:author="Proofit" w:date="2018-08-03T10:10:52Z">
        <w:r>
          <w:rPr>
            <w:rFonts w:ascii="Courier New" w:eastAsia="Courier New" w:hAnsi="Courier New" w:cs="Courier New"/>
            <w:sz w:val="21"/>
            <w:szCs w:val="21"/>
          </w:rPr>
          <w:delText>tend</w:delText>
        </w:r>
      </w:del>
      <w:ins w:id="106" w:author="Proofit" w:date="2018-08-03T10:10:52Z">
        <w:r>
          <w:rPr>
            <w:rFonts w:ascii="Courier New" w:eastAsia="Courier New" w:hAnsi="Courier New" w:cs="Courier New"/>
            <w:sz w:val="21"/>
            <w:szCs w:val="21"/>
          </w:rPr>
          <w:t>tends</w:t>
        </w:r>
      </w:ins>
      <w:r>
        <w:rPr>
          <w:rFonts w:ascii="Courier New" w:eastAsia="Courier New" w:hAnsi="Courier New" w:cs="Courier New"/>
          <w:sz w:val="21"/>
          <w:szCs w:val="21"/>
        </w:rPr>
        <w:t xml:space="preserve"> to be overfitting to the outliers. </w:t>
      </w:r>
      <w:r>
        <w:rPr>
          <w:rFonts w:ascii="Courier New" w:eastAsia="Courier New" w:hAnsi="Courier New" w:cs="Courier New"/>
          <w:sz w:val="21"/>
          <w:szCs w:val="21"/>
        </w:rPr>
        <w:t xml:space="preserve">The fast-MCD estimator is a robust and computational efficient algorithm for estimating the Minimum Covariance Determinant (MCD). </w:t>
      </w:r>
      <w:r>
        <w:rPr>
          <w:rFonts w:ascii="Courier New" w:eastAsia="Courier New" w:hAnsi="Courier New" w:cs="Courier New"/>
          <w:sz w:val="21"/>
          <w:szCs w:val="21"/>
        </w:rPr>
        <w:t>The implementation of this fast-MCD was in the opensource python library of scikit-learn [ref].</w:t>
      </w:r>
    </w:p>
    <w:p>
      <w:pPr>
        <w:ind w:left="0" w:firstLine="647"/>
        <w:rPr>
          <w:rFonts w:ascii="Courier New" w:eastAsia="Courier New" w:hAnsi="Courier New" w:cs="Courier New"/>
          <w:sz w:val="21"/>
          <w:szCs w:val="21"/>
        </w:rPr>
      </w:pPr>
      <w:r>
        <w:rPr>
          <w:rFonts w:ascii="Courier New" w:eastAsia="Courier New" w:hAnsi="Courier New" w:cs="Courier New"/>
          <w:sz w:val="21"/>
          <w:szCs w:val="21"/>
        </w:rPr>
        <w:tab/>
        <w:t>To convert this Maharabinos distance into statistical value, we used the robust statical method, such that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[EQ stats],</w:t>
      </w:r>
    </w:p>
    <w:p>
      <w:pPr>
        <w:ind w:left="0" w:firstLine="0"/>
        <w:rPr>
          <w:rFonts w:ascii="Courier New" w:eastAsia="Courier New" w:hAnsi="Courier New" w:cs="Courier New"/>
          <w:sz w:val="21"/>
          <w:szCs w:val="21"/>
        </w:rPr>
      </w:pPr>
      <w:del w:id="107" w:author="Proofit" w:date="2018-08-03T10:16:30Z">
        <w:r>
          <w:rPr>
            <w:rFonts w:ascii="Courier New" w:eastAsia="Courier New" w:hAnsi="Courier New" w:cs="Courier New"/>
            <w:sz w:val="21"/>
            <w:szCs w:val="21"/>
          </w:rPr>
          <w:delText xml:space="preserve">, </w:delText>
        </w:r>
      </w:del>
      <w:ins w:id="108" w:author="Proofit" w:date="2018-08-03T10:16:30Z">
        <w:r>
          <w:rPr>
            <w:rFonts w:ascii="Courier New" w:eastAsia="Courier New" w:hAnsi="Courier New" w:cs="Courier New"/>
            <w:sz w:val="21"/>
            <w:szCs w:val="21"/>
          </w:rPr>
          <w:t> </w:t>
        </w:r>
      </w:ins>
      <w:r>
        <w:rPr>
          <w:rFonts w:ascii="Courier New" w:eastAsia="Courier New" w:hAnsi="Courier New" w:cs="Courier New"/>
          <w:sz w:val="21"/>
          <w:szCs w:val="21"/>
        </w:rPr>
        <w:t>where MAD is a Median Absolute Deviation[ref].</w:t>
      </w:r>
    </w:p>
    <w:p>
      <w:pPr>
        <w:ind w:left="0" w:firstLine="0"/>
        <w:rPr>
          <w:rFonts w:ascii="Courier New" w:eastAsia="Courier New" w:hAnsi="Courier New" w:cs="Courier New"/>
          <w:sz w:val="21"/>
          <w:szCs w:val="21"/>
        </w:rPr>
      </w:pPr>
      <w:r>
        <w:rPr>
          <w:rFonts w:ascii="Courier New" w:eastAsia="Courier New" w:hAnsi="Courier New" w:cs="Courier New"/>
          <w:sz w:val="21"/>
          <w:szCs w:val="21"/>
        </w:rPr>
        <w:t xml:space="preserve">This robust score is </w:t>
      </w:r>
      <w:del w:id="109" w:author="Proofit" w:date="2018-08-03T10:16:30Z">
        <w:r>
          <w:rPr>
            <w:rFonts w:ascii="Courier New" w:eastAsia="Courier New" w:hAnsi="Courier New" w:cs="Courier New"/>
            <w:sz w:val="21"/>
            <w:szCs w:val="21"/>
          </w:rPr>
          <w:delText>quite</w:delText>
        </w:r>
      </w:del>
      <w:ins w:id="110" w:author="Proofit" w:date="2018-08-03T10:16:30Z">
        <w:r>
          <w:rPr>
            <w:rFonts w:ascii="Courier New" w:eastAsia="Courier New" w:hAnsi="Courier New" w:cs="Courier New"/>
            <w:sz w:val="21"/>
            <w:szCs w:val="21"/>
          </w:rPr>
          <w:t>significantly</w:t>
        </w:r>
      </w:ins>
      <w:r>
        <w:rPr>
          <w:rFonts w:ascii="Courier New" w:eastAsia="Courier New" w:hAnsi="Courier New" w:cs="Courier New"/>
          <w:sz w:val="21"/>
          <w:szCs w:val="21"/>
        </w:rPr>
        <w:t xml:space="preserve"> more reliable than z-score, and we chose the cutoff for outlier </w:t>
      </w:r>
      <w:del w:id="111" w:author="Proofit" w:date="2018-08-03T10:16:30Z">
        <w:r>
          <w:rPr>
            <w:rFonts w:ascii="Courier New" w:eastAsia="Courier New" w:hAnsi="Courier New" w:cs="Courier New"/>
            <w:sz w:val="21"/>
            <w:szCs w:val="21"/>
          </w:rPr>
          <w:delText>was</w:delText>
        </w:r>
      </w:del>
      <w:ins w:id="112" w:author="Proofit" w:date="2018-08-03T10:16:30Z">
        <w:r>
          <w:rPr>
            <w:rFonts w:ascii="Courier New" w:eastAsia="Courier New" w:hAnsi="Courier New" w:cs="Courier New"/>
            <w:sz w:val="21"/>
            <w:szCs w:val="21"/>
          </w:rPr>
          <w:t>as</w:t>
        </w:r>
      </w:ins>
      <w:r>
        <w:rPr>
          <w:rFonts w:ascii="Courier New" w:eastAsia="Courier New" w:hAnsi="Courier New" w:cs="Courier New"/>
          <w:sz w:val="21"/>
          <w:szCs w:val="21"/>
        </w:rPr>
        <w:t xml:space="preserve"> |4|. </w:t>
      </w:r>
      <w:r>
        <w:rPr>
          <w:rFonts w:ascii="Courier New" w:eastAsia="Courier New" w:hAnsi="Courier New" w:cs="Courier New"/>
          <w:sz w:val="21"/>
          <w:szCs w:val="21"/>
        </w:rPr>
        <w:t xml:space="preserve">This threshold </w:t>
      </w:r>
      <w:ins w:id="113" w:author="Proofit" w:date="2018-08-03T10:16:30Z">
        <w:r>
          <w:rPr>
            <w:rFonts w:ascii="Courier New" w:eastAsia="Courier New" w:hAnsi="Courier New" w:cs="Courier New"/>
            <w:sz w:val="21"/>
            <w:szCs w:val="21"/>
          </w:rPr>
          <w:t>is </w:t>
        </w:r>
      </w:ins>
      <w:r>
        <w:rPr>
          <w:rFonts w:ascii="Courier New" w:eastAsia="Courier New" w:hAnsi="Courier New" w:cs="Courier New"/>
          <w:sz w:val="21"/>
          <w:szCs w:val="21"/>
        </w:rPr>
        <w:t xml:space="preserve">thought to be very conservative because the z-score of 4 means 99.993 percent area. </w:t>
      </w:r>
      <w:r>
        <w:rPr>
          <w:rFonts w:ascii="Courier New" w:eastAsia="Courier New" w:hAnsi="Courier New" w:cs="Courier New"/>
          <w:sz w:val="21"/>
          <w:szCs w:val="21"/>
        </w:rPr>
        <w:t>In the following discussion section, we address the shape of this robust score and the validity of this threshold.</w:t>
      </w:r>
    </w:p>
    <w:p>
      <w:pPr>
        <w:ind w:left="0" w:firstLine="0"/>
        <w:rPr>
          <w:rFonts w:ascii="Courier New" w:eastAsia="Courier New" w:hAnsi="Courier New" w:cs="Courier New"/>
          <w:sz w:val="21"/>
          <w:szCs w:val="21"/>
        </w:rPr>
      </w:pPr>
      <w:r>
        <w:rPr>
          <w:rFonts w:ascii="MS Gothic" w:eastAsia="MS Gothic" w:hAnsi="MS Gothic" w:cs="MS Gothic"/>
          <w:sz w:val="21"/>
          <w:szCs w:val="21"/>
        </w:rPr>
        <w:t>・</w:t>
      </w:r>
      <w:r>
        <w:rPr>
          <w:rFonts w:ascii="Courier New" w:eastAsia="Courier New" w:hAnsi="Courier New" w:cs="Courier New"/>
          <w:sz w:val="21"/>
          <w:szCs w:val="21"/>
        </w:rPr>
        <w:t>Evaluations for this proposed method</w:t>
      </w:r>
    </w:p>
    <w:p>
      <w:pPr>
        <w:ind w:left="0" w:firstLine="647"/>
        <w:rPr>
          <w:rFonts w:ascii="Courier New" w:eastAsia="Courier New" w:hAnsi="Courier New" w:cs="Courier New"/>
          <w:sz w:val="21"/>
          <w:szCs w:val="21"/>
        </w:rPr>
      </w:pPr>
      <w:r>
        <w:rPr>
          <w:rFonts w:ascii="Courier New" w:eastAsia="Courier New" w:hAnsi="Courier New" w:cs="Courier New"/>
          <w:sz w:val="21"/>
          <w:szCs w:val="21"/>
        </w:rPr>
        <w:tab/>
        <w:t>To quantitate the effect of this proposed method, we introduce the evaluation index,</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[EQ stats]</w:t>
      </w:r>
    </w:p>
    <w:p>
      <w:pPr>
        <w:ind w:left="0" w:firstLine="647"/>
        <w:rPr>
          <w:rFonts w:ascii="Courier New" w:eastAsia="Courier New" w:hAnsi="Courier New" w:cs="Courier New"/>
          <w:sz w:val="21"/>
          <w:szCs w:val="21"/>
        </w:rPr>
      </w:pPr>
      <w:r>
        <w:rPr>
          <w:rFonts w:ascii="Courier New" w:eastAsia="Courier New" w:hAnsi="Courier New" w:cs="Courier New"/>
          <w:sz w:val="21"/>
          <w:szCs w:val="21"/>
        </w:rPr>
        <w:tab/>
        <w:t>E_k,l = (A - B)/A time 100</w:t>
      </w:r>
    </w:p>
    <w:p>
      <w:pPr>
        <w:ind w:left="0" w:firstLine="0"/>
        <w:rPr>
          <w:rFonts w:ascii="Courier New" w:eastAsia="Courier New" w:hAnsi="Courier New" w:cs="Courier New"/>
          <w:sz w:val="21"/>
          <w:szCs w:val="21"/>
        </w:rPr>
      </w:pPr>
      <w:r>
        <w:rPr>
          <w:rFonts w:ascii="Courier New" w:eastAsia="Courier New" w:hAnsi="Courier New" w:cs="Courier New"/>
          <w:sz w:val="21"/>
          <w:szCs w:val="21"/>
        </w:rPr>
        <w:t xml:space="preserve">, </w:t>
      </w:r>
      <w:del w:id="114" w:author="Proofit" w:date="2018-08-03T10:16:30Z">
        <w:r>
          <w:rPr>
            <w:rFonts w:ascii="Courier New" w:eastAsia="Courier New" w:hAnsi="Courier New" w:cs="Courier New"/>
            <w:sz w:val="21"/>
            <w:szCs w:val="21"/>
          </w:rPr>
          <w:delText>Where</w:delText>
        </w:r>
      </w:del>
      <w:ins w:id="115" w:author="Proofit" w:date="2018-08-03T10:16:30Z">
        <w:r>
          <w:rPr>
            <w:rFonts w:ascii="Courier New" w:eastAsia="Courier New" w:hAnsi="Courier New" w:cs="Courier New"/>
            <w:sz w:val="21"/>
            <w:szCs w:val="21"/>
          </w:rPr>
          <w:t>where</w:t>
        </w:r>
      </w:ins>
      <w:r>
        <w:rPr>
          <w:rFonts w:ascii="Courier New" w:eastAsia="Courier New" w:hAnsi="Courier New" w:cs="Courier New"/>
          <w:sz w:val="21"/>
          <w:szCs w:val="21"/>
        </w:rPr>
        <w:t xml:space="preserve"> k and l mean the row and column of the connectome matrix respectively. </w:t>
      </w:r>
      <w:r>
        <w:rPr>
          <w:rFonts w:ascii="Courier New" w:eastAsia="Courier New" w:hAnsi="Courier New" w:cs="Courier New"/>
          <w:sz w:val="21"/>
          <w:szCs w:val="21"/>
        </w:rPr>
        <w:t xml:space="preserve">The variables A and B mean the number of fibers for the original edge and filtered edge respectively. </w:t>
      </w:r>
      <w:r>
        <w:rPr>
          <w:rFonts w:ascii="Courier New" w:eastAsia="Courier New" w:hAnsi="Courier New" w:cs="Courier New"/>
          <w:sz w:val="21"/>
          <w:szCs w:val="21"/>
        </w:rPr>
        <w:t xml:space="preserve">Besides, to obtain the stability of this E_k,l  we neglect </w:t>
      </w:r>
      <w:del w:id="116" w:author="Proofit" w:date="2018-08-03T10:16:30Z">
        <w:r>
          <w:rPr>
            <w:rFonts w:ascii="Courier New" w:eastAsia="Courier New" w:hAnsi="Courier New" w:cs="Courier New"/>
            <w:sz w:val="21"/>
            <w:szCs w:val="21"/>
          </w:rPr>
          <w:delText xml:space="preserve">for </w:delText>
        </w:r>
      </w:del>
      <w:r>
        <w:rPr>
          <w:rFonts w:ascii="Courier New" w:eastAsia="Courier New" w:hAnsi="Courier New" w:cs="Courier New"/>
          <w:sz w:val="21"/>
          <w:szCs w:val="21"/>
        </w:rPr>
        <w:t xml:space="preserve">the edges with </w:t>
      </w:r>
      <w:del w:id="117" w:author="Proofit" w:date="2018-08-03T10:16:30Z">
        <w:r>
          <w:rPr>
            <w:rFonts w:ascii="Courier New" w:eastAsia="Courier New" w:hAnsi="Courier New" w:cs="Courier New"/>
            <w:sz w:val="21"/>
            <w:szCs w:val="21"/>
          </w:rPr>
          <w:delText xml:space="preserve">a </w:delText>
        </w:r>
      </w:del>
      <w:r>
        <w:rPr>
          <w:rFonts w:ascii="Courier New" w:eastAsia="Courier New" w:hAnsi="Courier New" w:cs="Courier New"/>
          <w:sz w:val="21"/>
          <w:szCs w:val="21"/>
        </w:rPr>
        <w:t xml:space="preserve">very few </w:t>
      </w:r>
      <w:del w:id="118" w:author="Proofit" w:date="2018-08-03T10:16:30Z">
        <w:r>
          <w:rPr>
            <w:rFonts w:ascii="Courier New" w:eastAsia="Courier New" w:hAnsi="Courier New" w:cs="Courier New"/>
            <w:sz w:val="21"/>
            <w:szCs w:val="21"/>
          </w:rPr>
          <w:delText xml:space="preserve">numbers of </w:delText>
        </w:r>
      </w:del>
      <w:r>
        <w:rPr>
          <w:rFonts w:ascii="Courier New" w:eastAsia="Courier New" w:hAnsi="Courier New" w:cs="Courier New"/>
          <w:sz w:val="21"/>
          <w:szCs w:val="21"/>
        </w:rPr>
        <w:t>fibers below 30</w:t>
      </w:r>
      <w:del w:id="119" w:author="Proofit" w:date="2018-08-03T10:16:30Z">
        <w:r>
          <w:rPr>
            <w:rFonts w:ascii="Courier New" w:eastAsia="Courier New" w:hAnsi="Courier New" w:cs="Courier New"/>
            <w:sz w:val="21"/>
            <w:szCs w:val="21"/>
          </w:rPr>
          <w:delText xml:space="preserve"> fibers</w:delText>
        </w:r>
      </w:del>
      <w:r>
        <w:rPr>
          <w:rFonts w:ascii="Courier New" w:eastAsia="Courier New" w:hAnsi="Courier New" w:cs="Courier New"/>
          <w:sz w:val="21"/>
          <w:szCs w:val="21"/>
        </w:rPr>
        <w:t>.</w:t>
      </w:r>
    </w:p>
    <w:p>
      <w:pPr>
        <w:ind w:left="0" w:firstLine="0"/>
        <w:rPr>
          <w:rFonts w:ascii="Courier New" w:eastAsia="Courier New" w:hAnsi="Courier New" w:cs="Courier New"/>
          <w:sz w:val="21"/>
          <w:szCs w:val="21"/>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character" w:styleId="CommentReference">
    <w:name w:val="annotation reference"/>
    <w:basedOn w:val="DefaultParagraphFont"/>
    <w:rsid w:val="00805BCE"/>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