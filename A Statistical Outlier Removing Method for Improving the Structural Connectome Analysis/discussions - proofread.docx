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5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Objectivity of the </w:t>
      </w:r>
      <w:del w:id="0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delText>threshold</w:delText>
        </w:r>
      </w:del>
      <w:ins w:id="1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t>Threshold</w:t>
        </w:r>
      </w:ins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refer to the distribution of robust score. </w:t>
      </w:r>
      <w:r>
        <w:rPr>
          <w:rFonts w:ascii="Courier New" w:eastAsia="Courier New" w:hAnsi="Courier New" w:cs="Courier New"/>
          <w:sz w:val="21"/>
          <w:szCs w:val="21"/>
        </w:rPr>
        <w:t xml:space="preserve">As shown in </w:t>
      </w:r>
      <w:del w:id="2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delText>Fig</w:delText>
        </w:r>
      </w:del>
      <w:ins w:id="3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t>[fig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ref</w:t>
      </w:r>
      <w:ins w:id="4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t>]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, the distribution of the robust score has a symmetrical shape, and </w:t>
      </w:r>
      <w:del w:id="5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delText xml:space="preserve">then 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it is </w:t>
      </w:r>
      <w:ins w:id="6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t>then </w:t>
        </w:r>
      </w:ins>
      <w:r>
        <w:rPr>
          <w:rFonts w:ascii="Courier New" w:eastAsia="Courier New" w:hAnsi="Courier New" w:cs="Courier New"/>
          <w:sz w:val="21"/>
          <w:szCs w:val="21"/>
        </w:rPr>
        <w:t>possible to set the objective threshold for defining outlier fibers.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 the other hand, </w:t>
      </w:r>
      <w:ins w:id="7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t>if 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the distribution of </w:t>
      </w:r>
      <w:del w:id="8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delText>fibers</w:delText>
        </w:r>
      </w:del>
      <w:ins w:id="9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t>fiber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length is a kind of asymmetrical form,</w:t>
      </w:r>
      <w:del w:id="10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delText xml:space="preserve"> then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 it is impossible to set the threshold. </w:t>
      </w:r>
      <w:r>
        <w:rPr>
          <w:rFonts w:ascii="Courier New" w:eastAsia="Courier New" w:hAnsi="Courier New" w:cs="Courier New"/>
          <w:sz w:val="21"/>
          <w:szCs w:val="21"/>
        </w:rPr>
        <w:t xml:space="preserve">Moreover, the threshold value of 4 is a very conservative value. </w:t>
      </w:r>
      <w:del w:id="11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delText>This</w:delText>
        </w:r>
      </w:del>
      <w:ins w:id="12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t>The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shape of the robust score and the conventional threshold contribute to the reliability of this study.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Quantitative Effect of Filtering for the Connectome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was possible to selectively remove outlier fibers as shown in the [fig ref]. </w:t>
      </w:r>
      <w:r>
        <w:rPr>
          <w:rFonts w:ascii="Courier New" w:eastAsia="Courier New" w:hAnsi="Courier New" w:cs="Courier New"/>
          <w:sz w:val="21"/>
          <w:szCs w:val="21"/>
        </w:rPr>
        <w:t>Also, it means that the tracked fibers with probabilistic tractography contain a certain number of outliers because the criteria for outlier fibers was considered conservative.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previous studies, </w:t>
      </w:r>
      <w:del w:id="13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delText>It</w:delText>
        </w:r>
      </w:del>
      <w:ins w:id="14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t>it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was reported that even for simple data sets such as artificial simple data, spurious false-positive fibers are generated by the tracking.</w:t>
      </w:r>
      <w:del w:id="15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del w:id="16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delText>So</w:delText>
        </w:r>
      </w:del>
      <w:ins w:id="17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t> Therefore,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it is reasonable that more erroneous fibers are generated in the tracking because the actual datasets contain many intersections.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it is possible to remove outlier fibers to some extent by the conventional length</w:t>
      </w:r>
      <w:del w:id="18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19" w:author="Proofit" w:date="2018-08-03T09:41:22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based method, our proposed outlier removal method can remove them with more accuracy and objectivity. </w:t>
      </w:r>
      <w:del w:id="20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Then</w:delText>
        </w:r>
      </w:del>
      <w:ins w:id="21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Therefore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del w:id="22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It</w:delText>
        </w:r>
      </w:del>
      <w:ins w:id="23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we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24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is thought</w:delText>
        </w:r>
      </w:del>
      <w:ins w:id="25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believe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that our proposed method </w:t>
      </w:r>
      <w:del w:id="26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contributes</w:delText>
        </w:r>
      </w:del>
      <w:ins w:id="27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will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28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to</w:delText>
        </w:r>
      </w:del>
      <w:ins w:id="29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contribute toward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improving the accuracy and reliability of structural connectome analysis.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del w:id="30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Reduction</w:delText>
        </w:r>
      </w:del>
      <w:ins w:id="31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The reduction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of the variance and its influence on the structural connectome analysis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del w:id="32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compare</w:delText>
        </w:r>
      </w:del>
      <w:ins w:id="33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comparison of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the difference between two groups is </w:t>
      </w:r>
      <w:del w:id="34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commonly</w:delText>
        </w:r>
      </w:del>
      <w:ins w:id="35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usually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performed </w:t>
      </w:r>
      <w:del w:id="36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in</w:delText>
        </w:r>
      </w:del>
      <w:ins w:id="37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through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38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the</w:delText>
        </w:r>
      </w:del>
      <w:ins w:id="39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an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analysis of</w:t>
      </w:r>
      <w:ins w:id="40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 xml:space="preserve"> the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structural connectome. </w:t>
      </w:r>
      <w:del w:id="41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For</w:delText>
        </w:r>
      </w:del>
      <w:ins w:id="42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In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the case of the comparison, </w:t>
      </w:r>
      <w:del w:id="43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 xml:space="preserve">the </w:delText>
        </w:r>
      </w:del>
      <w:r>
        <w:rPr>
          <w:rFonts w:ascii="Courier New" w:eastAsia="Courier New" w:hAnsi="Courier New" w:cs="Courier New"/>
          <w:sz w:val="21"/>
          <w:szCs w:val="21"/>
        </w:rPr>
        <w:t>clinical studies on schizophrenia, Alzheimer</w:t>
      </w:r>
      <w:ins w:id="44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's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, epilepsy, and other psychiatric diseases have been reported. </w:t>
      </w:r>
      <w:del w:id="45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The statistical</w:delText>
        </w:r>
      </w:del>
      <w:ins w:id="46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Statistical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tests</w:t>
      </w:r>
      <w:ins w:id="47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,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such as </w:t>
      </w:r>
      <w:ins w:id="48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 xml:space="preserve">the </w:t>
        </w:r>
      </w:ins>
      <w:r>
        <w:rPr>
          <w:rFonts w:ascii="Courier New" w:eastAsia="Courier New" w:hAnsi="Courier New" w:cs="Courier New"/>
          <w:sz w:val="21"/>
          <w:szCs w:val="21"/>
        </w:rPr>
        <w:t>t-test</w:t>
      </w:r>
      <w:ins w:id="49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,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are </w:t>
      </w:r>
      <w:del w:id="50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applied</w:delText>
        </w:r>
      </w:del>
      <w:ins w:id="51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conducted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52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to</w:delText>
        </w:r>
      </w:del>
      <w:ins w:id="53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on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each element of the structural connective matrix, and the correction for multiple comparisons </w:t>
      </w:r>
      <w:del w:id="54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are</w:delText>
        </w:r>
      </w:del>
      <w:ins w:id="55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is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performed. </w:t>
      </w:r>
      <w:r>
        <w:rPr>
          <w:rFonts w:ascii="Courier New" w:eastAsia="Courier New" w:hAnsi="Courier New" w:cs="Courier New"/>
          <w:sz w:val="21"/>
          <w:szCs w:val="21"/>
        </w:rPr>
        <w:t xml:space="preserve">In the t-test, the variance of the statistical value is a critical variable for the statistical power because the low variables reduce the </w:t>
      </w:r>
      <w:del w:id="56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width</w:delText>
        </w:r>
      </w:del>
      <w:ins w:id="57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scope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of the null hypothesis.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the variance due to outlier fibers can be suppressed, the statistical power of </w:t>
      </w:r>
      <w:ins w:id="58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 xml:space="preserve">the 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t-static and </w:t>
      </w:r>
      <w:del w:id="59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cohen</w:delText>
        </w:r>
      </w:del>
      <w:ins w:id="60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Cohen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's-d </w:t>
      </w:r>
      <w:del w:id="61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increases</w:delText>
        </w:r>
      </w:del>
      <w:ins w:id="62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increase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For the t-static, the standard deviation equals </w:t>
      </w:r>
      <w:del w:id="63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 xml:space="preserve">to the 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n^2 (n: sample number). </w:t>
      </w:r>
      <w:del w:id="64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This</w:delText>
        </w:r>
      </w:del>
      <w:ins w:id="65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It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is an </w:t>
      </w:r>
      <w:del w:id="66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availability point</w:delText>
        </w:r>
      </w:del>
      <w:ins w:id="67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advantage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of this method that we can obtain the same effect </w:t>
      </w:r>
      <w:del w:id="68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of the</w:delText>
        </w:r>
      </w:del>
      <w:ins w:id="69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by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increasing the samples </w:t>
      </w:r>
      <w:del w:id="70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 xml:space="preserve">of </w:delText>
        </w:r>
      </w:del>
      <w:r>
        <w:rPr>
          <w:rFonts w:ascii="Courier New" w:eastAsia="Courier New" w:hAnsi="Courier New" w:cs="Courier New"/>
          <w:sz w:val="21"/>
          <w:szCs w:val="21"/>
        </w:rPr>
        <w:t>n^2.</w:t>
      </w:r>
      <w:ins w:id="71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 xml:space="preserve"> 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In the case of the 11 subjects, </w:t>
      </w:r>
      <w:del w:id="72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the variance decreased by </w:t>
      </w:r>
      <w:ins w:id="73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 xml:space="preserve">an average of </w:t>
        </w:r>
      </w:ins>
      <w:r>
        <w:rPr>
          <w:rFonts w:ascii="Courier New" w:eastAsia="Courier New" w:hAnsi="Courier New" w:cs="Courier New"/>
          <w:sz w:val="21"/>
          <w:szCs w:val="21"/>
        </w:rPr>
        <w:t>7% (Table</w:t>
      </w:r>
      <w:ins w:id="74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 xml:space="preserve"> </w:t>
        </w:r>
      </w:ins>
      <w:r>
        <w:rPr>
          <w:rFonts w:ascii="Courier New" w:eastAsia="Courier New" w:hAnsi="Courier New" w:cs="Courier New"/>
          <w:sz w:val="21"/>
          <w:szCs w:val="21"/>
        </w:rPr>
        <w:t>2)</w:t>
      </w:r>
      <w:del w:id="75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 xml:space="preserve"> on average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 as a result of the removal of outlier fibers</w:t>
      </w:r>
      <w:del w:id="76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,</w:delText>
        </w:r>
      </w:del>
      <w:ins w:id="77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.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78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it</w:delText>
        </w:r>
      </w:del>
      <w:ins w:id="79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It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is considered that there </w:t>
      </w:r>
      <w:del w:id="80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is</w:delText>
        </w:r>
      </w:del>
      <w:ins w:id="81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was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an effect on the </w:t>
      </w:r>
      <w:del w:id="82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average</w:delText>
        </w:r>
      </w:del>
      <w:ins w:id="83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averages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of </w:t>
      </w:r>
      <w:del w:id="84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5</w:delText>
        </w:r>
      </w:del>
      <w:ins w:id="85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five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subjects (49%) </w:t>
      </w:r>
      <w:del w:id="86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of</w:delText>
        </w:r>
      </w:del>
      <w:ins w:id="87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from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88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delText>samples</w:delText>
        </w:r>
      </w:del>
      <w:ins w:id="89" w:author="Proofit" w:date="2018-08-03T09:46:17Z">
        <w:r>
          <w:rPr>
            <w:rFonts w:ascii="Courier New" w:eastAsia="Courier New" w:hAnsi="Courier New" w:cs="Courier New"/>
            <w:sz w:val="21"/>
            <w:szCs w:val="21"/>
          </w:rPr>
          <w:t>the sample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In clinical studies, it is often difficult to collect samples because of the many limitations. </w:t>
      </w:r>
      <w:r>
        <w:rPr>
          <w:rFonts w:ascii="Courier New" w:eastAsia="Courier New" w:hAnsi="Courier New" w:cs="Courier New"/>
          <w:sz w:val="21"/>
          <w:szCs w:val="21"/>
        </w:rPr>
        <w:t xml:space="preserve">Then, this effect is one of the effective points of this method. </w:t>
      </w:r>
      <w:r>
        <w:rPr>
          <w:rFonts w:ascii="Courier New" w:eastAsia="Courier New" w:hAnsi="Courier New" w:cs="Courier New"/>
          <w:sz w:val="21"/>
          <w:szCs w:val="21"/>
        </w:rPr>
        <w:t xml:space="preserve">This proposed method makes more accurate </w:t>
      </w:r>
      <w:del w:id="90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delText xml:space="preserve">for </w:delText>
        </w:r>
      </w:del>
      <w:r>
        <w:rPr>
          <w:rFonts w:ascii="Courier New" w:eastAsia="Courier New" w:hAnsi="Courier New" w:cs="Courier New"/>
          <w:sz w:val="21"/>
          <w:szCs w:val="21"/>
        </w:rPr>
        <w:t>the comparison at the network level.</w:t>
      </w:r>
    </w:p>
    <w:p>
      <w:pPr>
        <w:ind w:left="0" w:firstLine="64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This proposed method also improves the studies on other metrics of fiber count</w:t>
      </w:r>
      <w:del w:id="91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delText>,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 such as FA, MD</w:t>
      </w:r>
      <w:ins w:id="92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t>,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or the other weighted connectome. </w:t>
      </w:r>
      <w:r>
        <w:rPr>
          <w:rFonts w:ascii="Courier New" w:eastAsia="Courier New" w:hAnsi="Courier New" w:cs="Courier New"/>
          <w:sz w:val="21"/>
          <w:szCs w:val="21"/>
        </w:rPr>
        <w:t>The decreasing of outlier fibers improves the regions of the sampling, and it contributes to the reducing</w:t>
      </w:r>
      <w:ins w:id="93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t> of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the variance of these metrics.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Scalability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proposed method is assumed to </w:t>
      </w:r>
      <w:del w:id="94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delText>use</w:delText>
        </w:r>
      </w:del>
      <w:ins w:id="95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t>be used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in a realistic environment in clinical or fundamental studies. </w:t>
      </w:r>
      <w:r>
        <w:rPr>
          <w:rFonts w:ascii="Courier New" w:eastAsia="Courier New" w:hAnsi="Courier New" w:cs="Courier New"/>
          <w:sz w:val="21"/>
          <w:szCs w:val="21"/>
        </w:rPr>
        <w:t xml:space="preserve">It can be executed in a relatively short time even for a whole brain network in ~30 minutes with a conventional workstation. </w:t>
      </w:r>
      <w:r>
        <w:rPr>
          <w:rFonts w:ascii="Courier New" w:eastAsia="Courier New" w:hAnsi="Courier New" w:cs="Courier New"/>
          <w:sz w:val="21"/>
          <w:szCs w:val="21"/>
        </w:rPr>
        <w:t xml:space="preserve">It is considered that time increases linearly as the number of fibers </w:t>
      </w:r>
      <w:del w:id="96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delText>increasing</w:delText>
        </w:r>
      </w:del>
      <w:ins w:id="97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t>increases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, but this proposed method can easily be expanded to multitasks. </w:t>
      </w:r>
      <w:r>
        <w:rPr>
          <w:rFonts w:ascii="Courier New" w:eastAsia="Courier New" w:hAnsi="Courier New" w:cs="Courier New"/>
          <w:sz w:val="21"/>
          <w:szCs w:val="21"/>
        </w:rPr>
        <w:t>So</w:t>
      </w:r>
      <w:ins w:id="98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t>,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even if the number of fibers </w:t>
      </w:r>
      <w:del w:id="99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delText>increasing</w:delText>
        </w:r>
      </w:del>
      <w:ins w:id="100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t>increases</w:t>
        </w:r>
      </w:ins>
      <w:r>
        <w:rPr>
          <w:rFonts w:ascii="Courier New" w:eastAsia="Courier New" w:hAnsi="Courier New" w:cs="Courier New"/>
          <w:sz w:val="21"/>
          <w:szCs w:val="21"/>
        </w:rPr>
        <w:t>, we can deal with this scale problem by increasing the number of processors or using processors with more cores.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Limitations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a limit of the proposed method, we suppose </w:t>
      </w:r>
      <w:del w:id="101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delText>3</w:delText>
        </w:r>
      </w:del>
      <w:ins w:id="102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t>three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limitations.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>Network with a too</w:t>
      </w:r>
      <w:del w:id="103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104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>small number of fibers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considered that it </w:t>
      </w:r>
      <w:del w:id="105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delText>can not</w:delText>
        </w:r>
      </w:del>
      <w:ins w:id="106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t>cannot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be applied to a network </w:t>
      </w:r>
      <w:del w:id="107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delText>contains</w:delText>
        </w:r>
      </w:del>
      <w:ins w:id="108" w:author="Proofit" w:date="2018-08-03T09:48:05Z">
        <w:r>
          <w:rPr>
            <w:rFonts w:ascii="Courier New" w:eastAsia="Courier New" w:hAnsi="Courier New" w:cs="Courier New"/>
            <w:sz w:val="21"/>
            <w:szCs w:val="21"/>
          </w:rPr>
          <w:t>containing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too few fibers (~10 fibers in one network connectome). </w:t>
      </w:r>
      <w:r>
        <w:rPr>
          <w:rFonts w:ascii="Courier New" w:eastAsia="Courier New" w:hAnsi="Courier New" w:cs="Courier New"/>
          <w:sz w:val="21"/>
          <w:szCs w:val="21"/>
        </w:rPr>
        <w:t xml:space="preserve">The reason is that it is difficult to statistically separate normal fibers and outlier fibers. </w:t>
      </w:r>
      <w:r>
        <w:rPr>
          <w:rFonts w:ascii="Courier New" w:eastAsia="Courier New" w:hAnsi="Courier New" w:cs="Courier New"/>
          <w:sz w:val="21"/>
          <w:szCs w:val="21"/>
        </w:rPr>
        <w:t xml:space="preserve">However, it seems to be unlikely </w:t>
      </w:r>
      <w:del w:id="109" w:author="Proofit" w:date="2018-08-03T09:43:50Z">
        <w:r>
          <w:rPr>
            <w:rFonts w:ascii="Courier New" w:eastAsia="Courier New" w:hAnsi="Courier New" w:cs="Courier New"/>
            <w:sz w:val="21"/>
            <w:szCs w:val="21"/>
          </w:rPr>
          <w:delText>occurred</w:delText>
        </w:r>
      </w:del>
      <w:ins w:id="110" w:author="Proofit" w:date="2018-08-03T09:43:50Z">
        <w:r>
          <w:rPr>
            <w:rFonts w:ascii="Courier New" w:eastAsia="Courier New" w:hAnsi="Courier New" w:cs="Courier New"/>
            <w:sz w:val="21"/>
            <w:szCs w:val="21"/>
          </w:rPr>
          <w:t>to occur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because the network with too few fibers is not the subject of the structural connectome study.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>Network with a huge number of fibers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Neither our algorithm nor the usual tracking algorithm could be applied to networks with a huge number (1,000 million </w:t>
      </w:r>
      <w:del w:id="111" w:author="Proofit" w:date="2018-08-03T09:43:50Z">
        <w:r>
          <w:rPr>
            <w:rFonts w:ascii="Courier New" w:eastAsia="Courier New" w:hAnsi="Courier New" w:cs="Courier New"/>
            <w:sz w:val="21"/>
            <w:szCs w:val="21"/>
          </w:rPr>
          <w:delText xml:space="preserve">fibers or </w:delText>
        </w:r>
      </w:del>
      <w:r>
        <w:rPr>
          <w:rFonts w:ascii="Courier New" w:eastAsia="Courier New" w:hAnsi="Courier New" w:cs="Courier New"/>
          <w:sz w:val="21"/>
          <w:szCs w:val="21"/>
        </w:rPr>
        <w:t>more</w:t>
      </w:r>
      <w:del w:id="112" w:author="Proofit" w:date="2018-08-03T09:43:50Z">
        <w:r>
          <w:rPr>
            <w:rFonts w:ascii="Courier New" w:eastAsia="Courier New" w:hAnsi="Courier New" w:cs="Courier New"/>
            <w:sz w:val="21"/>
            <w:szCs w:val="21"/>
          </w:rPr>
          <w:delText xml:space="preserve"> fibers</w:delText>
        </w:r>
      </w:del>
      <w:r>
        <w:rPr>
          <w:rFonts w:ascii="Courier New" w:eastAsia="Courier New" w:hAnsi="Courier New" w:cs="Courier New"/>
          <w:sz w:val="21"/>
          <w:szCs w:val="21"/>
        </w:rPr>
        <w:t>) of fibers unless you use supercomputers.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>Networks other than the end</w:t>
      </w:r>
      <w:del w:id="113" w:author="Proofit" w:date="2018-08-03T09:43:50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114" w:author="Proofit" w:date="2018-08-03T09:43:50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>to</w:t>
      </w:r>
      <w:del w:id="115" w:author="Proofit" w:date="2018-08-03T09:43:50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116" w:author="Proofit" w:date="2018-08-03T09:43:50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>end networks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this study, we applied the proposed method to the End 2 End network based on the AAL atlas. </w:t>
      </w:r>
      <w:ins w:id="117" w:author="Proofit" w:date="2018-08-03T09:43:50Z">
        <w:r>
          <w:rPr>
            <w:rFonts w:ascii="Courier New" w:eastAsia="Courier New" w:hAnsi="Courier New" w:cs="Courier New"/>
            <w:sz w:val="21"/>
            <w:szCs w:val="21"/>
          </w:rPr>
          <w:t>The 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AAL atlas is a commonly used atlas for structural connectome analysis. </w:t>
      </w:r>
      <w:r>
        <w:rPr>
          <w:rFonts w:ascii="Courier New" w:eastAsia="Courier New" w:hAnsi="Courier New" w:cs="Courier New"/>
          <w:sz w:val="21"/>
          <w:szCs w:val="21"/>
        </w:rPr>
        <w:t xml:space="preserve">However, this study does not mention that this method can be applied to clustered fiber bundles. </w:t>
      </w:r>
      <w:r>
        <w:rPr>
          <w:rFonts w:ascii="Courier New" w:eastAsia="Courier New" w:hAnsi="Courier New" w:cs="Courier New"/>
          <w:sz w:val="21"/>
          <w:szCs w:val="21"/>
        </w:rPr>
        <w:t xml:space="preserve">We would like to consider whether this proposed method contributes to improving the accuracy of clustered fibers in the near future. </w:t>
      </w:r>
      <w:r>
        <w:rPr>
          <w:rFonts w:ascii="Courier New" w:eastAsia="Courier New" w:hAnsi="Courier New" w:cs="Courier New"/>
          <w:sz w:val="21"/>
          <w:szCs w:val="21"/>
        </w:rPr>
        <w:t xml:space="preserve">This study also does not refer to the application </w:t>
      </w:r>
      <w:del w:id="118" w:author="Proofit" w:date="2018-08-03T09:43:50Z">
        <w:r>
          <w:rPr>
            <w:rFonts w:ascii="Courier New" w:eastAsia="Courier New" w:hAnsi="Courier New" w:cs="Courier New"/>
            <w:sz w:val="21"/>
            <w:szCs w:val="21"/>
          </w:rPr>
          <w:delText>to</w:delText>
        </w:r>
      </w:del>
      <w:ins w:id="119" w:author="Proofit" w:date="2018-08-03T09:43:50Z">
        <w:r>
          <w:rPr>
            <w:rFonts w:ascii="Courier New" w:eastAsia="Courier New" w:hAnsi="Courier New" w:cs="Courier New"/>
            <w:sz w:val="21"/>
            <w:szCs w:val="21"/>
          </w:rPr>
          <w:t>of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the JHU Atlas, but it is applicable to the End 2 End network based on Desikan-Kiliany Atlas (Supplementary Material 1).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