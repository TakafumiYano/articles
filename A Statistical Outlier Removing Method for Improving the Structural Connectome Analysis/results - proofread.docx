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5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The Comparisons with the Length</w:t>
      </w:r>
      <w:del w:id="0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Based</w:delText>
        </w:r>
      </w:del>
      <w:ins w:id="1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-based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Outlier Filtering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section, we compare the performance of the length</w:t>
      </w:r>
      <w:del w:id="2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3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based outlier </w:t>
      </w:r>
      <w:del w:id="4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removing</w:delText>
        </w:r>
      </w:del>
      <w:ins w:id="5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removal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method and this proposed method for the representative fibers.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fibers shown in </w:t>
      </w:r>
      <w:del w:id="6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Figure</w:delText>
        </w:r>
      </w:del>
      <w:ins w:id="7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Fig.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2 </w:t>
      </w:r>
      <w:del w:id="8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is</w:delText>
        </w:r>
      </w:del>
      <w:ins w:id="9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form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 representative fiber bundle</w:t>
      </w:r>
      <w:ins w:id="10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 that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11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connecting</w:delText>
        </w:r>
      </w:del>
      <w:ins w:id="12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connects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HOGE and FOO in the AAL atlas.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As shown in Fig. </w:t>
      </w:r>
      <w:r>
        <w:rPr>
          <w:rFonts w:ascii="Courier New" w:eastAsia="Courier New" w:hAnsi="Courier New" w:cs="Courier New"/>
          <w:sz w:val="21"/>
          <w:szCs w:val="21"/>
        </w:rPr>
        <w:t xml:space="preserve">2, the fiber bundle without </w:t>
      </w:r>
      <w:del w:id="13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applying </w:delText>
        </w:r>
      </w:del>
      <w:r>
        <w:rPr>
          <w:rFonts w:ascii="Courier New" w:eastAsia="Courier New" w:hAnsi="Courier New" w:cs="Courier New"/>
          <w:sz w:val="21"/>
          <w:szCs w:val="21"/>
        </w:rPr>
        <w:t>any outlier</w:t>
      </w:r>
      <w:del w:id="14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15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removing filter contains </w:t>
      </w:r>
      <w:ins w:id="16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as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many fibers as outliers, and the color of these </w:t>
      </w:r>
      <w:del w:id="17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fiber</w:delText>
        </w:r>
      </w:del>
      <w:ins w:id="18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fibers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del w:id="19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means</w:delText>
        </w:r>
      </w:del>
      <w:ins w:id="20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represents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robust statistical value of this proposed method [ref eq].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white </w:t>
      </w:r>
      <w:del w:id="21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colored </w:delText>
        </w:r>
      </w:del>
      <w:r>
        <w:rPr>
          <w:rFonts w:ascii="Courier New" w:eastAsia="Courier New" w:hAnsi="Courier New" w:cs="Courier New"/>
          <w:sz w:val="21"/>
          <w:szCs w:val="21"/>
        </w:rPr>
        <w:t>fibers are likely to</w:t>
      </w:r>
      <w:ins w:id="22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 be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outlier fibers, and </w:t>
      </w:r>
      <w:ins w:id="23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the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black ones </w:t>
      </w:r>
      <w:del w:id="24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mean</w:delText>
        </w:r>
      </w:del>
      <w:ins w:id="25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are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correct fibers. </w:t>
      </w:r>
      <w:r>
        <w:rPr>
          <w:rFonts w:ascii="Courier New" w:eastAsia="Courier New" w:hAnsi="Courier New" w:cs="Courier New"/>
          <w:sz w:val="21"/>
          <w:szCs w:val="21"/>
        </w:rPr>
        <w:t xml:space="preserve">In general, outlier fibers are characterized by loop shapes and </w:t>
      </w:r>
      <w:del w:id="26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the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unnatural trajectories. </w:t>
      </w:r>
      <w:r>
        <w:rPr>
          <w:rFonts w:ascii="Courier New" w:eastAsia="Courier New" w:hAnsi="Courier New" w:cs="Courier New"/>
          <w:sz w:val="21"/>
          <w:szCs w:val="21"/>
        </w:rPr>
        <w:t xml:space="preserve">As shown in Fig. </w:t>
      </w:r>
      <w:r>
        <w:rPr>
          <w:rFonts w:ascii="Courier New" w:eastAsia="Courier New" w:hAnsi="Courier New" w:cs="Courier New"/>
          <w:sz w:val="21"/>
          <w:szCs w:val="21"/>
        </w:rPr>
        <w:t>2, the white</w:t>
      </w:r>
      <w:del w:id="27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colored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fibers have such characteristics.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The proposed method removed </w:t>
      </w:r>
      <w:del w:id="28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the </w:delText>
        </w:r>
      </w:del>
      <w:r>
        <w:rPr>
          <w:rFonts w:ascii="Courier New" w:eastAsia="Courier New" w:hAnsi="Courier New" w:cs="Courier New"/>
          <w:sz w:val="21"/>
          <w:szCs w:val="21"/>
        </w:rPr>
        <w:t>most of</w:t>
      </w:r>
      <w:ins w:id="29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outlier fibers [ref], but the length</w:t>
      </w:r>
      <w:del w:id="30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31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based filtering could not perfectly remove the outlier fibers. </w:t>
      </w:r>
      <w:r>
        <w:rPr>
          <w:rFonts w:ascii="Courier New" w:eastAsia="Courier New" w:hAnsi="Courier New" w:cs="Courier New"/>
          <w:sz w:val="21"/>
          <w:szCs w:val="21"/>
        </w:rPr>
        <w:t>Moreover, the length</w:t>
      </w:r>
      <w:del w:id="32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33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>based filtering method removed</w:t>
      </w:r>
      <w:ins w:id="34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 the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correct fibers in error.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this result, it was confirmed that the proposed method is superior to the length</w:t>
      </w:r>
      <w:del w:id="35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ins w:id="36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based outlier </w:t>
      </w:r>
      <w:del w:id="37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removing</w:delText>
        </w:r>
      </w:del>
      <w:ins w:id="38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removal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method.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Application to the Optimized Fibers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The three representative fibers applied SIFT</w:t>
      </w:r>
      <w:del w:id="39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,</w:delText>
        </w:r>
      </w:del>
      <w:ins w:id="40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 and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LiFE</w:t>
      </w:r>
      <w:del w:id="41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 and</w:delText>
        </w:r>
      </w:del>
      <w:ins w:id="42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;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the original </w:t>
      </w:r>
      <w:del w:id="43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one</w:delText>
        </w:r>
      </w:del>
      <w:ins w:id="44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ones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are shown in Fig. </w:t>
      </w:r>
      <w:r>
        <w:rPr>
          <w:rFonts w:ascii="Courier New" w:eastAsia="Courier New" w:hAnsi="Courier New" w:cs="Courier New"/>
          <w:sz w:val="21"/>
          <w:szCs w:val="21"/>
        </w:rPr>
        <w:t xml:space="preserve">4. </w:t>
      </w:r>
      <w:r>
        <w:rPr>
          <w:rFonts w:ascii="Courier New" w:eastAsia="Courier New" w:hAnsi="Courier New" w:cs="Courier New"/>
          <w:sz w:val="21"/>
          <w:szCs w:val="21"/>
        </w:rPr>
        <w:t xml:space="preserve">As </w:t>
      </w:r>
      <w:del w:id="45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fig</w:delText>
        </w:r>
      </w:del>
      <w:ins w:id="46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Fig</w:t>
        </w:r>
      </w:ins>
      <w:r>
        <w:rPr>
          <w:rFonts w:ascii="Courier New" w:eastAsia="Courier New" w:hAnsi="Courier New" w:cs="Courier New"/>
          <w:sz w:val="21"/>
          <w:szCs w:val="21"/>
        </w:rPr>
        <w:t>. 4</w:t>
      </w:r>
      <w:ins w:id="47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 shows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, it can be seen that there are some fibers with looped </w:t>
      </w:r>
      <w:del w:id="48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>trajectory and</w:delText>
        </w:r>
      </w:del>
      <w:ins w:id="49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trajectories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out of the region of interest in </w:t>
      </w:r>
      <w:del w:id="50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the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all </w:t>
      </w:r>
      <w:del w:id="51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delText xml:space="preserve">no </w:delText>
        </w:r>
      </w:del>
      <w:ins w:id="52" w:author="Proofit" w:date="2018-08-03T17:21:24Z">
        <w:r>
          <w:rPr>
            <w:rFonts w:ascii="Courier New" w:eastAsia="Courier New" w:hAnsi="Courier New" w:cs="Courier New"/>
            <w:sz w:val="21"/>
            <w:szCs w:val="21"/>
          </w:rPr>
          <w:t>the non-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filtered fibers. </w:t>
      </w:r>
      <w:r>
        <w:rPr>
          <w:rFonts w:ascii="Courier New" w:eastAsia="Courier New" w:hAnsi="Courier New" w:cs="Courier New"/>
          <w:sz w:val="21"/>
          <w:szCs w:val="21"/>
        </w:rPr>
        <w:t>But</w:t>
      </w:r>
      <w:del w:id="53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>,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 the result of applying this proposed method shows that the outlier fibers were removed for all three regions.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confirmed from Fig. 4 that the fibers </w:t>
      </w:r>
      <w:ins w:id="54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with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applied SIFT or LiFE could contain the outlier fibers, and the proposed method is effective for the </w:t>
      </w:r>
      <w:del w:id="55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>remained</w:delText>
        </w:r>
      </w:del>
      <w:ins w:id="56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remaining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outlier fibers after </w:t>
      </w:r>
      <w:del w:id="57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>applied</w:delText>
        </w:r>
      </w:del>
      <w:ins w:id="58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applying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SIFT or LiFE.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 visual perspective, the most of outlier fibers were removed by the proposed method, and other valid fibers were not removed.</w:t>
      </w:r>
    </w:p>
    <w:p>
      <w:pPr>
        <w:ind w:left="0" w:firstLine="64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 xml:space="preserve">Table 1 shows the change in the total number of fibers in the connectome matrix with the evaluation index E. </w:t>
      </w:r>
      <w:r>
        <w:rPr>
          <w:rFonts w:ascii="Courier New" w:eastAsia="Courier New" w:hAnsi="Courier New" w:cs="Courier New"/>
          <w:sz w:val="21"/>
          <w:szCs w:val="21"/>
        </w:rPr>
        <w:t xml:space="preserve">As shown in Table 1, we successfully removed outlier fibers at an average of 9-10% and a variance of 4%. </w:t>
      </w:r>
      <w:r>
        <w:rPr>
          <w:rFonts w:ascii="Courier New" w:eastAsia="Courier New" w:hAnsi="Courier New" w:cs="Courier New"/>
          <w:sz w:val="21"/>
          <w:szCs w:val="21"/>
        </w:rPr>
        <w:t xml:space="preserve">As shown from </w:t>
      </w:r>
      <w:del w:id="59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 xml:space="preserve">this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Table1, a certain number of outliers exist even after applying optimization methods such as SIFT and LiFE post processed optimization, and it was confirmed that applying a proposed method succeeded in removing a considerable number of outliers. </w:t>
      </w:r>
      <w:r>
        <w:rPr>
          <w:rFonts w:ascii="Courier New" w:eastAsia="Courier New" w:hAnsi="Courier New" w:cs="Courier New"/>
          <w:sz w:val="21"/>
          <w:szCs w:val="21"/>
        </w:rPr>
        <w:t xml:space="preserve">The amount of outlier fibers is considered to depend on the strategies of the seeding, the parameters of tracking algorithms, and </w:t>
      </w:r>
      <w:del w:id="60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 xml:space="preserve">the other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many </w:t>
      </w:r>
      <w:ins w:id="61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other 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conditions. </w:t>
      </w:r>
      <w:r>
        <w:rPr>
          <w:rFonts w:ascii="Courier New" w:eastAsia="Courier New" w:hAnsi="Courier New" w:cs="Courier New"/>
          <w:sz w:val="21"/>
          <w:szCs w:val="21"/>
        </w:rPr>
        <w:t>However, it is difficult to completely exclude these outliers due to the features of probabilistic tractography, so it is considered necessary to exclude outliers in the literature of the postprocessing statical removing.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Reduction of variance by removal of outlier fibers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describe that the variances of the number of fibers were changed by applying the proposed method to 11 subjects. </w:t>
      </w:r>
      <w:r>
        <w:rPr>
          <w:rFonts w:ascii="Courier New" w:eastAsia="Courier New" w:hAnsi="Courier New" w:cs="Courier New"/>
          <w:sz w:val="21"/>
          <w:szCs w:val="21"/>
        </w:rPr>
        <w:t xml:space="preserve">By applying the outlier filter, the variances for </w:t>
      </w:r>
      <w:ins w:id="62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the </w:t>
        </w:r>
      </w:ins>
      <w:r>
        <w:rPr>
          <w:rFonts w:ascii="Courier New" w:eastAsia="Courier New" w:hAnsi="Courier New" w:cs="Courier New"/>
          <w:sz w:val="21"/>
          <w:szCs w:val="21"/>
        </w:rPr>
        <w:t>original connectome were decreased by the average 7.3</w:t>
      </w:r>
      <w:del w:id="63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r>
        <w:rPr>
          <w:rFonts w:ascii="Courier New" w:eastAsia="Courier New" w:hAnsi="Courier New" w:cs="Courier New"/>
          <w:sz w:val="21"/>
          <w:szCs w:val="21"/>
        </w:rPr>
        <w:t>%, the first quarter 3.4</w:t>
      </w:r>
      <w:del w:id="64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%, </w:t>
      </w:r>
      <w:ins w:id="65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and </w:t>
        </w:r>
      </w:ins>
      <w:r>
        <w:rPr>
          <w:rFonts w:ascii="Courier New" w:eastAsia="Courier New" w:hAnsi="Courier New" w:cs="Courier New"/>
          <w:sz w:val="21"/>
          <w:szCs w:val="21"/>
        </w:rPr>
        <w:t>the third quarter 10.2</w:t>
      </w:r>
      <w:del w:id="66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delText xml:space="preserve"> </w:delText>
        </w:r>
      </w:del>
      <w:r>
        <w:rPr>
          <w:rFonts w:ascii="Courier New" w:eastAsia="Courier New" w:hAnsi="Courier New" w:cs="Courier New"/>
          <w:sz w:val="21"/>
          <w:szCs w:val="21"/>
        </w:rPr>
        <w:t xml:space="preserve">%. </w:t>
      </w:r>
      <w:r>
        <w:rPr>
          <w:rFonts w:ascii="Courier New" w:eastAsia="Courier New" w:hAnsi="Courier New" w:cs="Courier New"/>
          <w:sz w:val="21"/>
          <w:szCs w:val="21"/>
        </w:rPr>
        <w:t>These results mean that statistical removal of outliers reduces the variance within</w:t>
      </w:r>
      <w:ins w:id="67" w:author="Proofit" w:date="2018-08-03T17:32:52Z">
        <w:r>
          <w:rPr>
            <w:rFonts w:ascii="Courier New" w:eastAsia="Courier New" w:hAnsi="Courier New" w:cs="Courier New"/>
            <w:sz w:val="21"/>
            <w:szCs w:val="21"/>
          </w:rPr>
          <w:t> a</w:t>
        </w:r>
      </w:ins>
      <w:r>
        <w:rPr>
          <w:rFonts w:ascii="Courier New" w:eastAsia="Courier New" w:hAnsi="Courier New" w:cs="Courier New"/>
          <w:sz w:val="21"/>
          <w:szCs w:val="21"/>
        </w:rPr>
        <w:t xml:space="preserve"> healthy subjects group.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