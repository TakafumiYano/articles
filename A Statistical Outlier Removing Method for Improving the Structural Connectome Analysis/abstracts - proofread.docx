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5 -->
  <w:body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In recent years, the probabilistic tractography has been widely applied to connectome-based diffusion tractography studies, and high-quality fiber tracking plays a critical role in this study. </w:t>
      </w:r>
      <w:r>
        <w:rPr>
          <w:rFonts w:ascii="Courier New" w:eastAsia="Courier New" w:hAnsi="Courier New" w:cs="Courier New"/>
          <w:sz w:val="21"/>
          <w:szCs w:val="21"/>
        </w:rPr>
        <w:t xml:space="preserve">Unfortunately, because of the nature of probabilistic tractography, many spurious outlier fibers </w:t>
      </w:r>
      <w:del w:id="0" w:author="Proofit" w:date="2018-08-02T16:35:28Z">
        <w:r>
          <w:rPr>
            <w:rFonts w:ascii="Courier New" w:eastAsia="Courier New" w:hAnsi="Courier New" w:cs="Courier New"/>
            <w:sz w:val="21"/>
            <w:szCs w:val="21"/>
          </w:rPr>
          <w:delText xml:space="preserve">are generated, </w:delText>
        </w:r>
      </w:del>
      <w:r>
        <w:rPr>
          <w:rFonts w:ascii="Courier New" w:eastAsia="Courier New" w:hAnsi="Courier New" w:cs="Courier New"/>
          <w:sz w:val="21"/>
          <w:szCs w:val="21"/>
        </w:rPr>
        <w:t xml:space="preserve">that </w:t>
      </w:r>
      <w:del w:id="1" w:author="Proofit" w:date="2018-08-02T16:35:28Z">
        <w:r>
          <w:rPr>
            <w:rFonts w:ascii="Courier New" w:eastAsia="Courier New" w:hAnsi="Courier New" w:cs="Courier New"/>
            <w:sz w:val="21"/>
            <w:szCs w:val="21"/>
          </w:rPr>
          <w:delText xml:space="preserve">outlier fibers </w:delText>
        </w:r>
      </w:del>
      <w:r>
        <w:rPr>
          <w:rFonts w:ascii="Courier New" w:eastAsia="Courier New" w:hAnsi="Courier New" w:cs="Courier New"/>
          <w:sz w:val="21"/>
          <w:szCs w:val="21"/>
        </w:rPr>
        <w:t xml:space="preserve">traverse looped pathways or </w:t>
      </w:r>
      <w:ins w:id="2" w:author="Proofit" w:date="2018-08-02T16:35:28Z">
        <w:r>
          <w:rPr>
            <w:rFonts w:ascii="Courier New" w:eastAsia="Courier New" w:hAnsi="Courier New" w:cs="Courier New"/>
            <w:sz w:val="21"/>
            <w:szCs w:val="21"/>
          </w:rPr>
          <w:t>pathways that are </w:t>
        </w:r>
      </w:ins>
      <w:r>
        <w:rPr>
          <w:rFonts w:ascii="Courier New" w:eastAsia="Courier New" w:hAnsi="Courier New" w:cs="Courier New"/>
          <w:sz w:val="21"/>
          <w:szCs w:val="21"/>
        </w:rPr>
        <w:t>too</w:t>
      </w:r>
      <w:del w:id="3" w:author="Proofit" w:date="2018-08-02T16:35:28Z">
        <w:r>
          <w:rPr>
            <w:rFonts w:ascii="Courier New" w:eastAsia="Courier New" w:hAnsi="Courier New" w:cs="Courier New"/>
            <w:sz w:val="21"/>
            <w:szCs w:val="21"/>
          </w:rPr>
          <w:delText xml:space="preserve"> </w:delText>
        </w:r>
      </w:del>
      <w:ins w:id="4" w:author="Proofit" w:date="2018-08-02T16:35:28Z">
        <w:r>
          <w:rPr>
            <w:rFonts w:ascii="Courier New" w:eastAsia="Courier New" w:hAnsi="Courier New" w:cs="Courier New"/>
            <w:sz w:val="21"/>
            <w:szCs w:val="21"/>
          </w:rPr>
          <w:t> </w:t>
        </w:r>
      </w:ins>
      <w:r>
        <w:rPr>
          <w:rFonts w:ascii="Courier New" w:eastAsia="Courier New" w:hAnsi="Courier New" w:cs="Courier New"/>
          <w:sz w:val="21"/>
          <w:szCs w:val="21"/>
        </w:rPr>
        <w:t>long</w:t>
      </w:r>
      <w:ins w:id="5" w:author="Proofit" w:date="2018-08-02T16:35:28Z">
        <w:r>
          <w:rPr>
            <w:rFonts w:ascii="Courier New" w:eastAsia="Courier New" w:hAnsi="Courier New" w:cs="Courier New"/>
            <w:sz w:val="21"/>
            <w:szCs w:val="21"/>
          </w:rPr>
          <w:t> are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del w:id="6" w:author="Proofit" w:date="2018-08-02T16:35:28Z">
        <w:r>
          <w:rPr>
            <w:rFonts w:ascii="Courier New" w:eastAsia="Courier New" w:hAnsi="Courier New" w:cs="Courier New"/>
            <w:sz w:val="21"/>
            <w:szCs w:val="21"/>
          </w:rPr>
          <w:delText>pathways</w:delText>
        </w:r>
      </w:del>
      <w:ins w:id="7" w:author="Proofit" w:date="2018-08-02T16:35:28Z">
        <w:r>
          <w:rPr>
            <w:rFonts w:ascii="Courier New" w:eastAsia="Courier New" w:hAnsi="Courier New" w:cs="Courier New"/>
            <w:sz w:val="21"/>
            <w:szCs w:val="21"/>
          </w:rPr>
          <w:t>generated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>In this study, we demonstrate</w:t>
      </w:r>
      <w:ins w:id="8" w:author="Proofit" w:date="2018-08-02T16:35:28Z">
        <w:r>
          <w:rPr>
            <w:rFonts w:ascii="Courier New" w:eastAsia="Courier New" w:hAnsi="Courier New" w:cs="Courier New"/>
            <w:sz w:val="21"/>
            <w:szCs w:val="21"/>
          </w:rPr>
          <w:t> how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 the outlier fibers generated by the probabilistic tractography could not be removed with the conventional length-</w:t>
      </w:r>
      <w:del w:id="9" w:author="Proofit" w:date="2018-08-02T16:35:28Z">
        <w:r>
          <w:rPr>
            <w:rFonts w:ascii="Courier New" w:eastAsia="Courier New" w:hAnsi="Courier New" w:cs="Courier New"/>
            <w:sz w:val="21"/>
            <w:szCs w:val="21"/>
          </w:rPr>
          <w:delText>bases</w:delText>
        </w:r>
      </w:del>
      <w:ins w:id="10" w:author="Proofit" w:date="2018-08-02T16:35:28Z">
        <w:r>
          <w:rPr>
            <w:rFonts w:ascii="Courier New" w:eastAsia="Courier New" w:hAnsi="Courier New" w:cs="Courier New"/>
            <w:sz w:val="21"/>
            <w:szCs w:val="21"/>
          </w:rPr>
          <w:t>based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del w:id="11" w:author="Proofit" w:date="2018-08-02T16:35:28Z">
        <w:r>
          <w:rPr>
            <w:rFonts w:ascii="Courier New" w:eastAsia="Courier New" w:hAnsi="Courier New" w:cs="Courier New"/>
            <w:sz w:val="21"/>
            <w:szCs w:val="21"/>
          </w:rPr>
          <w:delText>removing</w:delText>
        </w:r>
      </w:del>
      <w:ins w:id="12" w:author="Proofit" w:date="2018-08-02T16:35:28Z">
        <w:r>
          <w:rPr>
            <w:rFonts w:ascii="Courier New" w:eastAsia="Courier New" w:hAnsi="Courier New" w:cs="Courier New"/>
            <w:sz w:val="21"/>
            <w:szCs w:val="21"/>
          </w:rPr>
          <w:t>removal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 method. </w:t>
      </w:r>
      <w:r>
        <w:rPr>
          <w:rFonts w:ascii="Courier New" w:eastAsia="Courier New" w:hAnsi="Courier New" w:cs="Courier New"/>
          <w:sz w:val="21"/>
          <w:szCs w:val="21"/>
        </w:rPr>
        <w:t xml:space="preserve">Then, we propose </w:t>
      </w:r>
      <w:del w:id="13" w:author="Proofit" w:date="2018-08-02T16:35:28Z">
        <w:r>
          <w:rPr>
            <w:rFonts w:ascii="Courier New" w:eastAsia="Courier New" w:hAnsi="Courier New" w:cs="Courier New"/>
            <w:sz w:val="21"/>
            <w:szCs w:val="21"/>
          </w:rPr>
          <w:delText>the</w:delText>
        </w:r>
      </w:del>
      <w:ins w:id="14" w:author="Proofit" w:date="2018-08-02T16:35:28Z">
        <w:r>
          <w:rPr>
            <w:rFonts w:ascii="Courier New" w:eastAsia="Courier New" w:hAnsi="Courier New" w:cs="Courier New"/>
            <w:sz w:val="21"/>
            <w:szCs w:val="21"/>
          </w:rPr>
          <w:t>a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 novel method to remove</w:t>
      </w:r>
      <w:ins w:id="15" w:author="Proofit" w:date="2018-08-02T16:35:28Z">
        <w:r>
          <w:rPr>
            <w:rFonts w:ascii="Courier New" w:eastAsia="Courier New" w:hAnsi="Courier New" w:cs="Courier New"/>
            <w:sz w:val="21"/>
            <w:szCs w:val="21"/>
          </w:rPr>
          <w:t> the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 outlier fibers without heuristic </w:t>
      </w:r>
      <w:del w:id="16" w:author="Proofit" w:date="2018-08-02T16:35:28Z">
        <w:r>
          <w:rPr>
            <w:rFonts w:ascii="Courier New" w:eastAsia="Courier New" w:hAnsi="Courier New" w:cs="Courier New"/>
            <w:sz w:val="21"/>
            <w:szCs w:val="21"/>
          </w:rPr>
          <w:delText>adjusting to</w:delText>
        </w:r>
      </w:del>
      <w:ins w:id="17" w:author="Proofit" w:date="2018-08-02T16:35:28Z">
        <w:r>
          <w:rPr>
            <w:rFonts w:ascii="Courier New" w:eastAsia="Courier New" w:hAnsi="Courier New" w:cs="Courier New"/>
            <w:sz w:val="21"/>
            <w:szCs w:val="21"/>
          </w:rPr>
          <w:t>adjustments in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 each network. </w:t>
      </w:r>
      <w:r>
        <w:rPr>
          <w:rFonts w:ascii="Courier New" w:eastAsia="Courier New" w:hAnsi="Courier New" w:cs="Courier New"/>
          <w:sz w:val="21"/>
          <w:szCs w:val="21"/>
        </w:rPr>
        <w:t>In this method, fibers are characterized by the three-dimensional feature vectors (length, mean</w:t>
      </w:r>
      <w:del w:id="18" w:author="Proofit" w:date="2018-08-02T16:35:28Z">
        <w:r>
          <w:rPr>
            <w:rFonts w:ascii="Courier New" w:eastAsia="Courier New" w:hAnsi="Courier New" w:cs="Courier New"/>
            <w:sz w:val="21"/>
            <w:szCs w:val="21"/>
          </w:rPr>
          <w:delText>-</w:delText>
        </w:r>
      </w:del>
      <w:ins w:id="19" w:author="Proofit" w:date="2018-08-02T16:35:28Z">
        <w:r>
          <w:rPr>
            <w:rFonts w:ascii="Courier New" w:eastAsia="Courier New" w:hAnsi="Courier New" w:cs="Courier New"/>
            <w:sz w:val="21"/>
            <w:szCs w:val="21"/>
          </w:rPr>
          <w:t> 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density, </w:t>
      </w:r>
      <w:ins w:id="20" w:author="Proofit" w:date="2018-08-02T16:35:28Z">
        <w:r>
          <w:rPr>
            <w:rFonts w:ascii="Courier New" w:eastAsia="Courier New" w:hAnsi="Courier New" w:cs="Courier New"/>
            <w:sz w:val="21"/>
            <w:szCs w:val="21"/>
          </w:rPr>
          <w:t>and </w:t>
        </w:r>
      </w:ins>
      <w:r>
        <w:rPr>
          <w:rFonts w:ascii="Courier New" w:eastAsia="Courier New" w:hAnsi="Courier New" w:cs="Courier New"/>
          <w:sz w:val="21"/>
          <w:szCs w:val="21"/>
        </w:rPr>
        <w:t>mean</w:t>
      </w:r>
      <w:del w:id="21" w:author="Proofit" w:date="2018-08-02T16:35:28Z">
        <w:r>
          <w:rPr>
            <w:rFonts w:ascii="Courier New" w:eastAsia="Courier New" w:hAnsi="Courier New" w:cs="Courier New"/>
            <w:sz w:val="21"/>
            <w:szCs w:val="21"/>
          </w:rPr>
          <w:delText>-</w:delText>
        </w:r>
      </w:del>
      <w:ins w:id="22" w:author="Proofit" w:date="2018-08-02T16:35:28Z">
        <w:r>
          <w:rPr>
            <w:rFonts w:ascii="Courier New" w:eastAsia="Courier New" w:hAnsi="Courier New" w:cs="Courier New"/>
            <w:sz w:val="21"/>
            <w:szCs w:val="21"/>
          </w:rPr>
          <w:t> 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curvature) to obtain more effective features than the fiber length. </w:t>
      </w:r>
      <w:r>
        <w:rPr>
          <w:rFonts w:ascii="Courier New" w:eastAsia="Courier New" w:hAnsi="Courier New" w:cs="Courier New"/>
          <w:sz w:val="21"/>
          <w:szCs w:val="21"/>
        </w:rPr>
        <w:t xml:space="preserve">The features are statistically tested by robust Mahalanobis </w:t>
      </w:r>
      <w:del w:id="23" w:author="Proofit" w:date="2018-08-02T16:35:28Z">
        <w:r>
          <w:rPr>
            <w:rFonts w:ascii="Courier New" w:eastAsia="Courier New" w:hAnsi="Courier New" w:cs="Courier New"/>
            <w:sz w:val="21"/>
            <w:szCs w:val="21"/>
          </w:rPr>
          <w:delText>distance</w:delText>
        </w:r>
      </w:del>
      <w:ins w:id="24" w:author="Proofit" w:date="2018-08-02T16:35:28Z">
        <w:r>
          <w:rPr>
            <w:rFonts w:ascii="Courier New" w:eastAsia="Courier New" w:hAnsi="Courier New" w:cs="Courier New"/>
            <w:sz w:val="21"/>
            <w:szCs w:val="21"/>
          </w:rPr>
          <w:t>distances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 with a certain threshold. </w:t>
      </w:r>
      <w:r>
        <w:rPr>
          <w:rFonts w:ascii="Courier New" w:eastAsia="Courier New" w:hAnsi="Courier New" w:cs="Courier New"/>
          <w:sz w:val="21"/>
          <w:szCs w:val="21"/>
        </w:rPr>
        <w:t xml:space="preserve">This proposed algorithm could remove most of the outlier fibers without any heuristic manual </w:t>
      </w:r>
      <w:del w:id="25" w:author="Proofit" w:date="2018-08-02T16:35:28Z">
        <w:r>
          <w:rPr>
            <w:rFonts w:ascii="Courier New" w:eastAsia="Courier New" w:hAnsi="Courier New" w:cs="Courier New"/>
            <w:sz w:val="21"/>
            <w:szCs w:val="21"/>
          </w:rPr>
          <w:delText>procedure</w:delText>
        </w:r>
      </w:del>
      <w:ins w:id="26" w:author="Proofit" w:date="2018-08-02T16:35:28Z">
        <w:r>
          <w:rPr>
            <w:rFonts w:ascii="Courier New" w:eastAsia="Courier New" w:hAnsi="Courier New" w:cs="Courier New"/>
            <w:sz w:val="21"/>
            <w:szCs w:val="21"/>
          </w:rPr>
          <w:t>procedures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z w:val="21"/>
          <w:szCs w:val="21"/>
        </w:rPr>
        <w:t xml:space="preserve">We applied this filter to healthy subjects from the Human Connectome Project (n=11). </w:t>
      </w:r>
      <w:r>
        <w:rPr>
          <w:rFonts w:ascii="Courier New" w:eastAsia="Courier New" w:hAnsi="Courier New" w:cs="Courier New"/>
          <w:sz w:val="21"/>
          <w:szCs w:val="21"/>
        </w:rPr>
        <w:t xml:space="preserve">We compared the non-filtered connectome matrices and the connectomes with this outlier </w:t>
      </w:r>
      <w:del w:id="27" w:author="Proofit" w:date="2018-08-02T16:35:28Z">
        <w:r>
          <w:rPr>
            <w:rFonts w:ascii="Courier New" w:eastAsia="Courier New" w:hAnsi="Courier New" w:cs="Courier New"/>
            <w:sz w:val="21"/>
            <w:szCs w:val="21"/>
          </w:rPr>
          <w:delText>removing</w:delText>
        </w:r>
      </w:del>
      <w:ins w:id="28" w:author="Proofit" w:date="2018-08-02T16:35:28Z">
        <w:r>
          <w:rPr>
            <w:rFonts w:ascii="Courier New" w:eastAsia="Courier New" w:hAnsi="Courier New" w:cs="Courier New"/>
            <w:sz w:val="21"/>
            <w:szCs w:val="21"/>
          </w:rPr>
          <w:t>removal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, and we found that the number of fibers in each subject </w:t>
      </w:r>
      <w:del w:id="29" w:author="Proofit" w:date="2018-08-02T16:35:28Z">
        <w:r>
          <w:rPr>
            <w:rFonts w:ascii="Courier New" w:eastAsia="Courier New" w:hAnsi="Courier New" w:cs="Courier New"/>
            <w:sz w:val="21"/>
            <w:szCs w:val="21"/>
          </w:rPr>
          <w:delText>reduced</w:delText>
        </w:r>
      </w:del>
      <w:ins w:id="30" w:author="Proofit" w:date="2018-08-02T16:35:28Z">
        <w:r>
          <w:rPr>
            <w:rFonts w:ascii="Courier New" w:eastAsia="Courier New" w:hAnsi="Courier New" w:cs="Courier New"/>
            <w:sz w:val="21"/>
            <w:szCs w:val="21"/>
          </w:rPr>
          <w:t>fell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 by </w:t>
      </w:r>
      <w:del w:id="31" w:author="Proofit" w:date="2018-08-02T16:35:28Z">
        <w:r>
          <w:rPr>
            <w:rFonts w:ascii="Courier New" w:eastAsia="Courier New" w:hAnsi="Courier New" w:cs="Courier New"/>
            <w:sz w:val="21"/>
            <w:szCs w:val="21"/>
          </w:rPr>
          <w:delText>the</w:delText>
        </w:r>
      </w:del>
      <w:ins w:id="32" w:author="Proofit" w:date="2018-08-02T16:35:28Z">
        <w:r>
          <w:rPr>
            <w:rFonts w:ascii="Courier New" w:eastAsia="Courier New" w:hAnsi="Courier New" w:cs="Courier New"/>
            <w:sz w:val="21"/>
            <w:szCs w:val="21"/>
          </w:rPr>
          <w:t>an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 average of 9%.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 addressed </w:t>
      </w:r>
      <w:del w:id="33" w:author="Proofit" w:date="2018-08-02T16:35:28Z">
        <w:r>
          <w:rPr>
            <w:rFonts w:ascii="Courier New" w:eastAsia="Courier New" w:hAnsi="Courier New" w:cs="Courier New"/>
            <w:sz w:val="21"/>
            <w:szCs w:val="21"/>
          </w:rPr>
          <w:delText xml:space="preserve">that </w:delText>
        </w:r>
      </w:del>
      <w:r>
        <w:rPr>
          <w:rFonts w:ascii="Courier New" w:eastAsia="Courier New" w:hAnsi="Courier New" w:cs="Courier New"/>
          <w:sz w:val="21"/>
          <w:szCs w:val="21"/>
        </w:rPr>
        <w:t>the effectiveness of this result in structural connectome studies.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