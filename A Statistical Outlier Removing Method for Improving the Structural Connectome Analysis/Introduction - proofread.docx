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5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del w:id="0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In these</w:delText>
        </w:r>
      </w:del>
      <w:ins w:id="1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These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days, structural </w:t>
      </w:r>
      <w:del w:id="2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connectome</w:delText>
        </w:r>
      </w:del>
      <w:ins w:id="3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connectomes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from diffusion-weighted tractography </w:t>
      </w:r>
      <w:del w:id="4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has</w:delText>
        </w:r>
      </w:del>
      <w:ins w:id="5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have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been applied to the clinical, anatomical,</w:t>
      </w:r>
      <w:ins w:id="6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 and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cognitive studies. </w:t>
      </w:r>
      <w:r>
        <w:rPr>
          <w:rFonts w:ascii="Courier New" w:eastAsia="Courier New" w:hAnsi="Courier New" w:cs="Courier New"/>
          <w:sz w:val="21"/>
          <w:szCs w:val="21"/>
        </w:rPr>
        <w:t xml:space="preserve">To obtain informative and accurate structural </w:t>
      </w:r>
      <w:del w:id="7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connectome</w:delText>
        </w:r>
      </w:del>
      <w:ins w:id="8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connectomes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, many tracking algorithms and post-processed optimization methods were developed. </w:t>
      </w:r>
      <w:r>
        <w:rPr>
          <w:rFonts w:ascii="Courier New" w:eastAsia="Courier New" w:hAnsi="Courier New" w:cs="Courier New"/>
          <w:sz w:val="21"/>
          <w:szCs w:val="21"/>
        </w:rPr>
        <w:t xml:space="preserve">In the pipelines of structural connectome </w:t>
      </w:r>
      <w:del w:id="9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analysis</w:delText>
        </w:r>
      </w:del>
      <w:ins w:id="10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analyses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, probabilistic tractography is </w:t>
      </w:r>
      <w:del w:id="11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 xml:space="preserve">more </w:delText>
        </w:r>
      </w:del>
      <w:r>
        <w:rPr>
          <w:rFonts w:ascii="Courier New" w:eastAsia="Courier New" w:hAnsi="Courier New" w:cs="Courier New"/>
          <w:sz w:val="21"/>
          <w:szCs w:val="21"/>
        </w:rPr>
        <w:t>used</w:t>
      </w:r>
      <w:ins w:id="12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 more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than other tracking methods such as global tractography and deterministic tractography</w:t>
      </w:r>
      <w:del w:id="13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,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 because the structural connectomes are based on the end</w:t>
      </w:r>
      <w:del w:id="14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15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>to</w:t>
      </w:r>
      <w:del w:id="16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17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end networks. </w:t>
      </w:r>
      <w:r>
        <w:rPr>
          <w:rFonts w:ascii="Courier New" w:eastAsia="Courier New" w:hAnsi="Courier New" w:cs="Courier New"/>
          <w:sz w:val="21"/>
          <w:szCs w:val="21"/>
        </w:rPr>
        <w:t>The nodes of the connectome are determined by the macroscopic brain atlas</w:t>
      </w:r>
      <w:del w:id="18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.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19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As a</w:delText>
        </w:r>
      </w:del>
      <w:ins w:id="20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since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brain </w:t>
      </w:r>
      <w:del w:id="21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atlas,</w:delText>
        </w:r>
      </w:del>
      <w:ins w:id="22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atlases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such </w:t>
      </w:r>
      <w:del w:id="23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that</w:delText>
        </w:r>
      </w:del>
      <w:ins w:id="24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as the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AAL atlas and</w:t>
      </w:r>
      <w:ins w:id="25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 the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Desikan-Killiany atlas are conventionally used in these studies. </w:t>
      </w:r>
      <w:r>
        <w:rPr>
          <w:rFonts w:ascii="Courier New" w:eastAsia="Courier New" w:hAnsi="Courier New" w:cs="Courier New"/>
          <w:sz w:val="21"/>
          <w:szCs w:val="21"/>
        </w:rPr>
        <w:t xml:space="preserve">Probabilistic tractography </w:t>
      </w:r>
      <w:del w:id="26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 xml:space="preserve">has much strongness that it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generates more fibers than other tracking </w:t>
      </w:r>
      <w:del w:id="27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algorithm</w:delText>
        </w:r>
      </w:del>
      <w:ins w:id="28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algorithms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and </w:t>
      </w:r>
      <w:del w:id="29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it could</w:delText>
        </w:r>
      </w:del>
      <w:ins w:id="30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can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terminate the tracking </w:t>
      </w:r>
      <w:ins w:id="31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of 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certain voxels, but it has some </w:t>
      </w:r>
      <w:del w:id="32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week</w:delText>
        </w:r>
      </w:del>
      <w:ins w:id="33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weak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points</w:t>
      </w:r>
      <w:del w:id="34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 xml:space="preserve">,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 because of the nature of its algorithm. 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The density of reconstructed connections between two regions by </w:t>
      </w:r>
      <w:ins w:id="35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a 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probabilistic tractography is not originally reflected in the density of underlying axon connections. 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 xml:space="preserve">Probabilistic tractography generates many spurious outlier fibers </w:t>
      </w:r>
      <w:del w:id="36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which</w:delText>
        </w:r>
      </w:del>
      <w:ins w:id="37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that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are inappropriate from the viewpoint of</w:t>
      </w:r>
      <w:ins w:id="38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 the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brain</w:t>
      </w:r>
      <w:ins w:id="39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's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white matter anatomy.</w:t>
      </w:r>
    </w:p>
    <w:p>
      <w:pPr>
        <w:ind w:left="0" w:firstLine="64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The problem of (1) was addressed by some optimization </w:t>
      </w:r>
      <w:del w:id="40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algorithm, and</w:delText>
        </w:r>
      </w:del>
      <w:ins w:id="41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algorithms.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42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former</w:delText>
        </w:r>
      </w:del>
      <w:ins w:id="43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Former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studies could reduce tracking </w:t>
      </w:r>
      <w:del w:id="44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>bias</w:delText>
        </w:r>
      </w:del>
      <w:ins w:id="45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biases</w:t>
        </w:r>
      </w:ins>
      <w:r>
        <w:rPr>
          <w:rFonts w:ascii="Courier New" w:eastAsia="Courier New" w:hAnsi="Courier New" w:cs="Courier New"/>
          <w:sz w:val="21"/>
          <w:szCs w:val="21"/>
        </w:rPr>
        <w:t>, and the structural connectome comparison based on the number of fibers of the end</w:t>
      </w:r>
      <w:del w:id="46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47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>to</w:t>
      </w:r>
      <w:del w:id="48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49" w:author="Proofit" w:date="2018-08-02T17:20:05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end network has been practical. </w:t>
      </w:r>
      <w:r>
        <w:rPr>
          <w:rFonts w:ascii="Courier New" w:eastAsia="Courier New" w:hAnsi="Courier New" w:cs="Courier New"/>
          <w:sz w:val="21"/>
          <w:szCs w:val="21"/>
        </w:rPr>
        <w:t>Some validation of these methods by comparing whole-brain fiber reconstructions with and without these methods to evaluate the measures of white matter estimated from post-mortem brain dissection studies.</w:t>
      </w:r>
    </w:p>
    <w:p>
      <w:pPr>
        <w:ind w:left="0" w:firstLine="64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However, the problem of (2) has not been addressed sufficiently. </w:t>
      </w:r>
      <w:r>
        <w:rPr>
          <w:rFonts w:ascii="Courier New" w:eastAsia="Courier New" w:hAnsi="Courier New" w:cs="Courier New"/>
          <w:sz w:val="21"/>
          <w:szCs w:val="21"/>
        </w:rPr>
        <w:t xml:space="preserve">The most conventional and simple outlier removing method is a length based outlier filtering. </w:t>
      </w:r>
      <w:r>
        <w:rPr>
          <w:rFonts w:ascii="Courier New" w:eastAsia="Courier New" w:hAnsi="Courier New" w:cs="Courier New"/>
          <w:sz w:val="21"/>
          <w:szCs w:val="21"/>
        </w:rPr>
        <w:t xml:space="preserve">But, the length-based outlier filtering often fails to remove outlier fibers because the length of outlier fibers </w:t>
      </w:r>
      <w:del w:id="50" w:author="Proofit" w:date="2018-08-02T17:17:41Z">
        <w:r>
          <w:rPr>
            <w:rFonts w:ascii="Courier New" w:eastAsia="Courier New" w:hAnsi="Courier New" w:cs="Courier New"/>
            <w:sz w:val="21"/>
            <w:szCs w:val="21"/>
          </w:rPr>
          <w:delText>are</w:delText>
        </w:r>
      </w:del>
      <w:ins w:id="51" w:author="Proofit" w:date="2018-08-02T17:17:41Z">
        <w:r>
          <w:rPr>
            <w:rFonts w:ascii="Courier New" w:eastAsia="Courier New" w:hAnsi="Courier New" w:cs="Courier New"/>
            <w:sz w:val="21"/>
            <w:szCs w:val="21"/>
          </w:rPr>
          <w:t>is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not always too long or too short within the fiber population.</w:t>
      </w:r>
    </w:p>
    <w:p>
      <w:pPr>
        <w:ind w:left="0" w:firstLine="64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To overcome this problem, we propose a novel method for outlier removing that the fibers are characterized by the three-dimensional feature vector (length, mean-density, mean-curvature) and based on a robust statistic. </w:t>
      </w:r>
      <w:r>
        <w:rPr>
          <w:rFonts w:ascii="Courier New" w:eastAsia="Courier New" w:hAnsi="Courier New" w:cs="Courier New"/>
          <w:sz w:val="21"/>
          <w:szCs w:val="21"/>
        </w:rPr>
        <w:t>This proposed method enables us to remove outlier fibers within whole-brain connectome by one objective threshold.</w:t>
      </w:r>
    </w:p>
    <w:p>
      <w:pPr>
        <w:ind w:left="0" w:firstLine="64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In this paper, we first introduce an algorithm of a novel method for outlier removing. </w:t>
      </w:r>
      <w:r>
        <w:rPr>
          <w:rFonts w:ascii="Courier New" w:eastAsia="Courier New" w:hAnsi="Courier New" w:cs="Courier New"/>
          <w:sz w:val="21"/>
          <w:szCs w:val="21"/>
        </w:rPr>
        <w:t xml:space="preserve">Next, we </w:t>
      </w:r>
      <w:ins w:id="52" w:author="Proofit" w:date="2018-08-02T17:17:41Z">
        <w:r>
          <w:rPr>
            <w:rFonts w:ascii="Courier New" w:eastAsia="Courier New" w:hAnsi="Courier New" w:cs="Courier New"/>
            <w:sz w:val="21"/>
            <w:szCs w:val="21"/>
          </w:rPr>
          <w:t>will 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apply this method for the open access data from the Human Connectome Project (HCP) and compared the length-based outlier filtering method results. </w:t>
      </w:r>
      <w:r>
        <w:rPr>
          <w:rFonts w:ascii="Courier New" w:eastAsia="Courier New" w:hAnsi="Courier New" w:cs="Courier New"/>
          <w:sz w:val="21"/>
          <w:szCs w:val="21"/>
        </w:rPr>
        <w:t xml:space="preserve">We generate the eleven subjects of whole brain tractograms by using the Anatomy Constraint Tractography (ACT) and applied the proposed method to these </w:t>
      </w:r>
      <w:del w:id="53" w:author="Proofit" w:date="2018-08-02T17:17:41Z">
        <w:r>
          <w:rPr>
            <w:rFonts w:ascii="Courier New" w:eastAsia="Courier New" w:hAnsi="Courier New" w:cs="Courier New"/>
            <w:sz w:val="21"/>
            <w:szCs w:val="21"/>
          </w:rPr>
          <w:delText>eleven</w:delText>
        </w:r>
      </w:del>
      <w:ins w:id="54" w:author="Proofit" w:date="2018-08-02T17:17:41Z">
        <w:r>
          <w:rPr>
            <w:rFonts w:ascii="Courier New" w:eastAsia="Courier New" w:hAnsi="Courier New" w:cs="Courier New"/>
            <w:sz w:val="21"/>
            <w:szCs w:val="21"/>
          </w:rPr>
          <w:t>11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connectomes. </w:t>
      </w:r>
      <w:r>
        <w:rPr>
          <w:rFonts w:ascii="Courier New" w:eastAsia="Courier New" w:hAnsi="Courier New" w:cs="Courier New"/>
          <w:sz w:val="21"/>
          <w:szCs w:val="21"/>
        </w:rPr>
        <w:t>We show the reproducibility and the effects for connectomes in the result section and discuss the effectiveness of this method in the analysis of the structural connectome.</w:t>
      </w:r>
    </w:p>
    <w:p>
      <w:pPr>
        <w:ind w:left="0" w:firstLine="647"/>
        <w:rPr>
          <w:rFonts w:ascii="Courier New" w:eastAsia="Courier New" w:hAnsi="Courier New" w:cs="Courier New"/>
          <w:sz w:val="21"/>
          <w:szCs w:val="21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