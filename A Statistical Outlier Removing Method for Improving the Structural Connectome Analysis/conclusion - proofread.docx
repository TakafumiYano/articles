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5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this study, we proposed a novel method </w:t>
      </w:r>
      <w:del w:id="0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delText>to</w:delText>
        </w:r>
      </w:del>
      <w:ins w:id="1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t>of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del w:id="2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delText>remove</w:delText>
        </w:r>
      </w:del>
      <w:ins w:id="3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t>removing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del w:id="4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delText>outliers</w:delText>
        </w:r>
      </w:del>
      <w:ins w:id="5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t>outlier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fibers to improve</w:t>
      </w:r>
      <w:del w:id="6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delText xml:space="preserve"> the</w:delText>
        </w:r>
      </w:del>
      <w:r>
        <w:rPr>
          <w:rFonts w:ascii="Courier New" w:eastAsia="Courier New" w:hAnsi="Courier New" w:cs="Courier New"/>
          <w:sz w:val="21"/>
          <w:szCs w:val="21"/>
        </w:rPr>
        <w:t xml:space="preserve"> connectome analysis. </w:t>
      </w:r>
      <w:r>
        <w:rPr>
          <w:rFonts w:ascii="Courier New" w:eastAsia="Courier New" w:hAnsi="Courier New" w:cs="Courier New"/>
          <w:sz w:val="21"/>
          <w:szCs w:val="21"/>
        </w:rPr>
        <w:t xml:space="preserve">Our proposed method is based on the </w:t>
      </w:r>
      <w:del w:id="7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delText>shape</w:delText>
        </w:r>
      </w:del>
      <w:ins w:id="8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t>physical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del w:id="9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delText>feature</w:delText>
        </w:r>
      </w:del>
      <w:ins w:id="10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t>characteristics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del w:id="11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delText>for</w:delText>
        </w:r>
      </w:del>
      <w:ins w:id="12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t>of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each fiber</w:t>
      </w:r>
      <w:del w:id="13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delText>;</w:delText>
        </w:r>
      </w:del>
      <w:ins w:id="14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t>: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fiber length, mean</w:t>
      </w:r>
      <w:del w:id="15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delText>-</w:delText>
        </w:r>
      </w:del>
      <w:ins w:id="16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t xml:space="preserve"> </w:t>
        </w:r>
      </w:ins>
      <w:r>
        <w:rPr>
          <w:rFonts w:ascii="Courier New" w:eastAsia="Courier New" w:hAnsi="Courier New" w:cs="Courier New"/>
          <w:sz w:val="21"/>
          <w:szCs w:val="21"/>
        </w:rPr>
        <w:t>curvature, and mean</w:t>
      </w:r>
      <w:del w:id="17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delText>-</w:delText>
        </w:r>
      </w:del>
      <w:ins w:id="18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t xml:space="preserve"> 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density. </w:t>
      </w:r>
      <w:r>
        <w:rPr>
          <w:rFonts w:ascii="Courier New" w:eastAsia="Courier New" w:hAnsi="Courier New" w:cs="Courier New"/>
          <w:sz w:val="21"/>
          <w:szCs w:val="21"/>
        </w:rPr>
        <w:t>For the threshold of outliers to be objective and valid, robust statistics based on</w:t>
      </w:r>
      <w:ins w:id="19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t xml:space="preserve"> the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Mahalabinos distance were applied.</w:t>
      </w:r>
    </w:p>
    <w:p>
      <w:pPr>
        <w:ind w:left="0" w:firstLine="64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 xml:space="preserve">As </w:t>
      </w:r>
      <w:del w:id="20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delText>results</w:delText>
        </w:r>
      </w:del>
      <w:ins w:id="21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t>a result</w:t>
        </w:r>
      </w:ins>
      <w:r>
        <w:rPr>
          <w:rFonts w:ascii="Courier New" w:eastAsia="Courier New" w:hAnsi="Courier New" w:cs="Courier New"/>
          <w:sz w:val="21"/>
          <w:szCs w:val="21"/>
        </w:rPr>
        <w:t>, our proposed method could remove better than</w:t>
      </w:r>
      <w:del w:id="22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delText xml:space="preserve"> the</w:delText>
        </w:r>
      </w:del>
      <w:r>
        <w:rPr>
          <w:rFonts w:ascii="Courier New" w:eastAsia="Courier New" w:hAnsi="Courier New" w:cs="Courier New"/>
          <w:sz w:val="21"/>
          <w:szCs w:val="21"/>
        </w:rPr>
        <w:t xml:space="preserve"> conventional length</w:t>
      </w:r>
      <w:del w:id="23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delText xml:space="preserve"> </w:delText>
        </w:r>
      </w:del>
      <w:ins w:id="24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t>-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based outlier </w:t>
      </w:r>
      <w:del w:id="25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delText>removing</w:delText>
        </w:r>
      </w:del>
      <w:ins w:id="26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t>removal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, and connectomes filtered by </w:t>
      </w:r>
      <w:ins w:id="27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t xml:space="preserve">the 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SIFT or LiFE method </w:t>
      </w:r>
      <w:del w:id="28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delText>was</w:delText>
        </w:r>
      </w:del>
      <w:ins w:id="29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t>were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also improved</w:t>
      </w:r>
      <w:del w:id="30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delText xml:space="preserve"> by this proposed method</w:delText>
        </w:r>
      </w:del>
      <w:r>
        <w:rPr>
          <w:rFonts w:ascii="Courier New" w:eastAsia="Courier New" w:hAnsi="Courier New" w:cs="Courier New"/>
          <w:sz w:val="21"/>
          <w:szCs w:val="21"/>
        </w:rPr>
        <w:t>.</w:t>
      </w:r>
    </w:p>
    <w:p>
      <w:pPr>
        <w:ind w:left="0" w:firstLine="64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del w:id="31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delText>This</w:delText>
        </w:r>
      </w:del>
      <w:ins w:id="32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t>The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proposed method could contribute to making the </w:t>
      </w:r>
      <w:del w:id="33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delText>structural</w:delText>
        </w:r>
      </w:del>
      <w:ins w:id="34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t>study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del w:id="35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delText>connectome</w:delText>
        </w:r>
      </w:del>
      <w:ins w:id="36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t>of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del w:id="37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delText>studies</w:delText>
        </w:r>
      </w:del>
      <w:ins w:id="38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t>structural connectomes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more reliable by reducing</w:t>
      </w:r>
      <w:del w:id="39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delText xml:space="preserve"> the</w:delText>
        </w:r>
      </w:del>
      <w:r>
        <w:rPr>
          <w:rFonts w:ascii="Courier New" w:eastAsia="Courier New" w:hAnsi="Courier New" w:cs="Courier New"/>
          <w:sz w:val="21"/>
          <w:szCs w:val="21"/>
        </w:rPr>
        <w:t xml:space="preserve"> spurious outlier fibers, and </w:t>
      </w:r>
      <w:del w:id="40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delText>this method</w:delText>
        </w:r>
      </w:del>
      <w:ins w:id="41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t>it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del w:id="42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delText>could</w:delText>
        </w:r>
      </w:del>
      <w:ins w:id="43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t>can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be widely applied to connectome</w:t>
      </w:r>
      <w:del w:id="44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delText xml:space="preserve"> </w:delText>
        </w:r>
      </w:del>
      <w:ins w:id="45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t>-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based studies in </w:t>
      </w:r>
      <w:del w:id="46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delText xml:space="preserve">the </w:delText>
        </w:r>
      </w:del>
      <w:r>
        <w:rPr>
          <w:rFonts w:ascii="Courier New" w:eastAsia="Courier New" w:hAnsi="Courier New" w:cs="Courier New"/>
          <w:sz w:val="21"/>
          <w:szCs w:val="21"/>
        </w:rPr>
        <w:t xml:space="preserve">various </w:t>
      </w:r>
      <w:del w:id="47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delText>field</w:delText>
        </w:r>
      </w:del>
      <w:ins w:id="48" w:author="Proofit" w:date="2018-08-03T09:54:19Z">
        <w:r>
          <w:rPr>
            <w:rFonts w:ascii="Courier New" w:eastAsia="Courier New" w:hAnsi="Courier New" w:cs="Courier New"/>
            <w:sz w:val="21"/>
            <w:szCs w:val="21"/>
          </w:rPr>
          <w:t>fields</w:t>
        </w:r>
      </w:ins>
      <w:r>
        <w:rPr>
          <w:rFonts w:ascii="Courier New" w:eastAsia="Courier New" w:hAnsi="Courier New" w:cs="Courier New"/>
          <w:sz w:val="21"/>
          <w:szCs w:val="21"/>
        </w:rPr>
        <w:t>.</w:t>
      </w:r>
    </w:p>
    <w:p>
      <w:pPr>
        <w:ind w:left="0" w:firstLine="647"/>
        <w:rPr>
          <w:rFonts w:ascii="Courier New" w:eastAsia="Courier New" w:hAnsi="Courier New" w:cs="Courier New"/>
          <w:sz w:val="21"/>
          <w:szCs w:val="21"/>
        </w:rPr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